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tiff" ContentType="image/tif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BC34A" w14:textId="77777777" w:rsidR="0008119B" w:rsidRDefault="0008119B" w:rsidP="0008119B"/>
    <w:p w14:paraId="72AFC5FF" w14:textId="77777777" w:rsidR="0008119B" w:rsidRDefault="0008119B" w:rsidP="0008119B">
      <w:pPr>
        <w:pStyle w:val="Title"/>
      </w:pPr>
    </w:p>
    <w:p w14:paraId="5C4BB8DA" w14:textId="77777777" w:rsidR="0008119B" w:rsidRDefault="0008119B" w:rsidP="0008119B">
      <w:pPr>
        <w:pStyle w:val="Title"/>
      </w:pPr>
    </w:p>
    <w:p w14:paraId="5FFF6EB7" w14:textId="77777777" w:rsidR="0008119B" w:rsidRDefault="0008119B" w:rsidP="0008119B">
      <w:pPr>
        <w:pStyle w:val="Title"/>
      </w:pPr>
    </w:p>
    <w:p w14:paraId="6547556B" w14:textId="77777777" w:rsidR="0008119B" w:rsidRDefault="0008119B" w:rsidP="0008119B">
      <w:pPr>
        <w:pStyle w:val="Title"/>
      </w:pPr>
    </w:p>
    <w:p w14:paraId="7CA4DC22" w14:textId="77777777" w:rsidR="0008119B" w:rsidRDefault="0008119B" w:rsidP="0008119B">
      <w:pPr>
        <w:pStyle w:val="Title"/>
      </w:pPr>
      <w:r>
        <w:t>Discovering new targets and drugs for neglected diseases by paralog matching.</w:t>
      </w:r>
    </w:p>
    <w:p w14:paraId="5B9E04A1" w14:textId="77777777" w:rsidR="0008119B" w:rsidRDefault="0008119B" w:rsidP="0008119B"/>
    <w:p w14:paraId="58246D21" w14:textId="3940802C" w:rsidR="0008119B" w:rsidRDefault="0008119B" w:rsidP="0008119B">
      <w:r>
        <w:t>Author: Jeremy B. Singer</w:t>
      </w:r>
    </w:p>
    <w:p w14:paraId="087B6043" w14:textId="77777777" w:rsidR="0008119B" w:rsidRDefault="0008119B" w:rsidP="0008119B">
      <w:r>
        <w:t xml:space="preserve">Affiliations:  </w:t>
      </w:r>
    </w:p>
    <w:p w14:paraId="00289295" w14:textId="77777777" w:rsidR="0008119B" w:rsidRDefault="0008119B" w:rsidP="0008119B">
      <w:pPr>
        <w:pStyle w:val="Default"/>
      </w:pPr>
    </w:p>
    <w:p w14:paraId="2F8BFFFF" w14:textId="1C341BBB" w:rsidR="0008119B" w:rsidRDefault="0008119B" w:rsidP="00730724">
      <w:pPr>
        <w:spacing w:line="480" w:lineRule="auto"/>
        <w:rPr>
          <w:sz w:val="23"/>
          <w:szCs w:val="23"/>
        </w:rPr>
      </w:pPr>
      <w:r>
        <w:t xml:space="preserve"> </w:t>
      </w:r>
      <w:r>
        <w:rPr>
          <w:sz w:val="23"/>
          <w:szCs w:val="23"/>
        </w:rPr>
        <w:t>Jeremy B. Singer is a private scholar studying for a masters in bioinformatics at Brandeis University. He works as a Senior</w:t>
      </w:r>
      <w:r w:rsidR="00EC475F">
        <w:rPr>
          <w:sz w:val="23"/>
          <w:szCs w:val="23"/>
        </w:rPr>
        <w:t xml:space="preserve"> Database Engineer at </w:t>
      </w:r>
      <w:proofErr w:type="spellStart"/>
      <w:r w:rsidR="00EC475F">
        <w:rPr>
          <w:sz w:val="23"/>
          <w:szCs w:val="23"/>
        </w:rPr>
        <w:t>LifeIMAGE</w:t>
      </w:r>
      <w:proofErr w:type="spellEnd"/>
      <w:r w:rsidR="00EC475F">
        <w:rPr>
          <w:sz w:val="23"/>
          <w:szCs w:val="23"/>
        </w:rPr>
        <w:t xml:space="preserve">, </w:t>
      </w:r>
      <w:r>
        <w:rPr>
          <w:sz w:val="23"/>
          <w:szCs w:val="23"/>
        </w:rPr>
        <w:t xml:space="preserve">and can be reached at </w:t>
      </w:r>
      <w:hyperlink r:id="rId8" w:history="1">
        <w:r w:rsidRPr="00DF0D73">
          <w:rPr>
            <w:rStyle w:val="Hyperlink"/>
            <w:sz w:val="23"/>
            <w:szCs w:val="23"/>
          </w:rPr>
          <w:t>jbsing@brandeis.edu</w:t>
        </w:r>
      </w:hyperlink>
    </w:p>
    <w:p w14:paraId="28E8B760" w14:textId="77777777" w:rsidR="0044425A" w:rsidRDefault="0044425A">
      <w:r>
        <w:br w:type="page"/>
      </w:r>
    </w:p>
    <w:p w14:paraId="02CFA8A8" w14:textId="77777777" w:rsidR="0044425A" w:rsidRDefault="0044425A" w:rsidP="0044425A">
      <w:pPr>
        <w:pStyle w:val="Heading1"/>
      </w:pPr>
      <w:r>
        <w:lastRenderedPageBreak/>
        <w:t>Abstract</w:t>
      </w:r>
    </w:p>
    <w:p w14:paraId="7385F325" w14:textId="195185CA" w:rsidR="00B52593" w:rsidRDefault="0044425A" w:rsidP="00730724">
      <w:pPr>
        <w:spacing w:line="480" w:lineRule="auto"/>
      </w:pPr>
      <w:r>
        <w:t xml:space="preserve">  This paper describes a method that can be used to discover and repurpose existing </w:t>
      </w:r>
      <w:r w:rsidR="00B52593">
        <w:t xml:space="preserve">drugs and </w:t>
      </w:r>
      <w:r>
        <w:t>drug targets</w:t>
      </w:r>
      <w:r w:rsidR="00B52593">
        <w:t xml:space="preserve"> by discovering cross species</w:t>
      </w:r>
      <w:r w:rsidR="001A3245">
        <w:t xml:space="preserve"> genomic sequence</w:t>
      </w:r>
      <w:r w:rsidR="00B52593">
        <w:t xml:space="preserve"> similarities.</w:t>
      </w:r>
      <w:r>
        <w:t xml:space="preserve"> </w:t>
      </w:r>
      <w:r w:rsidR="00B52593">
        <w:t>It uses</w:t>
      </w:r>
      <w:r>
        <w:t xml:space="preserve"> public domain databases (MyCheEMBL, EnSEMBL, NCBI) and open source software to </w:t>
      </w:r>
      <w:r w:rsidR="00B52593">
        <w:t>find</w:t>
      </w:r>
      <w:r w:rsidR="0040664F">
        <w:t xml:space="preserve"> measures of sequence conservation with existing targets</w:t>
      </w:r>
      <w:r w:rsidR="00B52593">
        <w:t>.</w:t>
      </w:r>
    </w:p>
    <w:p w14:paraId="74CDC289" w14:textId="5D61BD44" w:rsidR="0040664F" w:rsidRPr="0040664F" w:rsidRDefault="0040664F" w:rsidP="00730724">
      <w:pPr>
        <w:spacing w:line="480" w:lineRule="auto"/>
      </w:pPr>
      <w:r>
        <w:t xml:space="preserve"> </w:t>
      </w:r>
      <w:r w:rsidR="00B52593">
        <w:t xml:space="preserve"> This method can</w:t>
      </w:r>
      <w:r>
        <w:t xml:space="preserve"> be applied to pathogens with at least a medium sized genome (several thousand genes.)  </w:t>
      </w:r>
      <w:r w:rsidR="00385252">
        <w:t xml:space="preserve"> </w:t>
      </w:r>
      <w:r w:rsidR="00385252" w:rsidRPr="00B52593">
        <w:rPr>
          <w:i/>
        </w:rPr>
        <w:t>N</w:t>
      </w:r>
      <w:r>
        <w:rPr>
          <w:i/>
        </w:rPr>
        <w:t>eglected tropical diseases</w:t>
      </w:r>
      <w:r>
        <w:t xml:space="preserve"> caused by pathogenic protists</w:t>
      </w:r>
      <w:r w:rsidR="00385252">
        <w:t xml:space="preserve"> are good subjects for this approach because </w:t>
      </w:r>
      <w:r w:rsidR="00974BA4">
        <w:t xml:space="preserve">many </w:t>
      </w:r>
      <w:r w:rsidR="00385252">
        <w:t xml:space="preserve">have genomes of sufficient size and because many have genomic features in common with organisms for which there are known targets. </w:t>
      </w:r>
    </w:p>
    <w:p w14:paraId="48602B2D" w14:textId="57712A30" w:rsidR="0044425A" w:rsidRDefault="0044425A" w:rsidP="00730724">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w:t>
      </w:r>
      <w:r w:rsidR="00974BA4">
        <w:rPr>
          <w:sz w:val="23"/>
          <w:szCs w:val="23"/>
        </w:rPr>
        <w:t xml:space="preserve"> because it has known cross-species targets</w:t>
      </w:r>
      <w:r w:rsidR="00656E1F">
        <w:rPr>
          <w:sz w:val="23"/>
          <w:szCs w:val="23"/>
        </w:rPr>
        <w:t xml:space="preserve">.  </w:t>
      </w:r>
    </w:p>
    <w:p w14:paraId="2C652B6D" w14:textId="7770819F" w:rsidR="0044425A" w:rsidRDefault="00385252" w:rsidP="00730724">
      <w:pPr>
        <w:spacing w:line="480" w:lineRule="auto"/>
        <w:rPr>
          <w:sz w:val="23"/>
          <w:szCs w:val="23"/>
        </w:rPr>
      </w:pPr>
      <w:r>
        <w:rPr>
          <w:sz w:val="23"/>
          <w:szCs w:val="23"/>
        </w:rPr>
        <w:t xml:space="preserve">MyChEMBL is a downloadable self-installing platform that contains a PostgreSQL collection of thousands of protein targets, and includes the sequences of their associated proteins. </w:t>
      </w:r>
      <w:r w:rsidR="0044425A">
        <w:rPr>
          <w:sz w:val="23"/>
          <w:szCs w:val="23"/>
        </w:rPr>
        <w:t xml:space="preserve">Using relational database and open source software, the methods described in this paper identified </w:t>
      </w:r>
      <w:proofErr w:type="spellStart"/>
      <w:r w:rsidR="00656E1F">
        <w:rPr>
          <w:sz w:val="23"/>
          <w:szCs w:val="23"/>
        </w:rPr>
        <w:t>identified</w:t>
      </w:r>
      <w:proofErr w:type="spellEnd"/>
      <w:r w:rsidR="00656E1F">
        <w:rPr>
          <w:sz w:val="23"/>
          <w:szCs w:val="23"/>
        </w:rPr>
        <w:t xml:space="preserve"> 29 distinct drugs and 592 targets </w:t>
      </w:r>
      <w:r w:rsidR="0044425A">
        <w:rPr>
          <w:sz w:val="23"/>
          <w:szCs w:val="23"/>
        </w:rPr>
        <w:t>validating this approach.</w:t>
      </w:r>
    </w:p>
    <w:p w14:paraId="65371FE8" w14:textId="03C0DAEF" w:rsidR="00E504E6" w:rsidRPr="00E504E6" w:rsidRDefault="00E504E6" w:rsidP="00E504E6">
      <w:pPr>
        <w:spacing w:line="480" w:lineRule="auto"/>
        <w:rPr>
          <w:sz w:val="23"/>
          <w:szCs w:val="23"/>
        </w:rPr>
      </w:pPr>
      <w:r>
        <w:rPr>
          <w:sz w:val="23"/>
          <w:szCs w:val="23"/>
        </w:rPr>
        <w:t>Four other pathogens (</w:t>
      </w:r>
      <w:r>
        <w:rPr>
          <w:i/>
          <w:sz w:val="23"/>
          <w:szCs w:val="23"/>
        </w:rPr>
        <w:t xml:space="preserve">Trypanosoma Brucei, Trypanosoma Cruzi, Leishmania Major, </w:t>
      </w:r>
      <w:r>
        <w:rPr>
          <w:sz w:val="23"/>
          <w:szCs w:val="23"/>
        </w:rPr>
        <w:t xml:space="preserve">and </w:t>
      </w:r>
      <w:r>
        <w:rPr>
          <w:i/>
          <w:sz w:val="23"/>
          <w:szCs w:val="23"/>
        </w:rPr>
        <w:t xml:space="preserve">Chlamidia trachomatis) </w:t>
      </w:r>
      <w:r>
        <w:rPr>
          <w:sz w:val="23"/>
          <w:szCs w:val="23"/>
        </w:rPr>
        <w:t xml:space="preserve">were </w:t>
      </w:r>
      <w:r w:rsidR="00974BA4">
        <w:rPr>
          <w:sz w:val="23"/>
          <w:szCs w:val="23"/>
        </w:rPr>
        <w:t xml:space="preserve">also </w:t>
      </w:r>
      <w:r>
        <w:rPr>
          <w:sz w:val="23"/>
          <w:szCs w:val="23"/>
        </w:rPr>
        <w:t>downloaded and run through the sam</w:t>
      </w:r>
      <w:r w:rsidR="00CA3646">
        <w:rPr>
          <w:sz w:val="23"/>
          <w:szCs w:val="23"/>
        </w:rPr>
        <w:t>e pipeline, identifying potential targets and drugs.</w:t>
      </w:r>
    </w:p>
    <w:p w14:paraId="403FB26A" w14:textId="77777777" w:rsidR="00F23CFB" w:rsidRDefault="00F23CFB">
      <w:r>
        <w:br w:type="page"/>
      </w:r>
    </w:p>
    <w:p w14:paraId="66AC60BA" w14:textId="77777777" w:rsidR="00F23CFB" w:rsidRDefault="00F23CFB" w:rsidP="0084424D">
      <w:pPr>
        <w:pStyle w:val="Heading1"/>
      </w:pPr>
      <w:r w:rsidRPr="0084424D">
        <w:lastRenderedPageBreak/>
        <w:t>Introduction</w:t>
      </w:r>
    </w:p>
    <w:p w14:paraId="6803F929" w14:textId="2789F924" w:rsidR="005A1C41" w:rsidRDefault="00F23CFB" w:rsidP="0084424D">
      <w:pPr>
        <w:spacing w:line="480" w:lineRule="auto"/>
      </w:pPr>
      <w:r>
        <w:rPr>
          <w:sz w:val="23"/>
          <w:szCs w:val="23"/>
        </w:rPr>
        <w:t xml:space="preserve">The </w:t>
      </w:r>
      <w:r>
        <w:rPr>
          <w:i/>
          <w:sz w:val="23"/>
          <w:szCs w:val="23"/>
        </w:rPr>
        <w:t xml:space="preserve">World Health </w:t>
      </w:r>
      <w:r w:rsidRPr="002D1394">
        <w:rPr>
          <w:i/>
          <w:sz w:val="23"/>
          <w:szCs w:val="23"/>
        </w:rPr>
        <w:t>Organi</w:t>
      </w:r>
      <w:r>
        <w:rPr>
          <w:i/>
          <w:sz w:val="23"/>
          <w:szCs w:val="23"/>
        </w:rPr>
        <w:t>z</w:t>
      </w:r>
      <w:r w:rsidRPr="002D1394">
        <w:rPr>
          <w:i/>
          <w:sz w:val="23"/>
          <w:szCs w:val="23"/>
        </w:rPr>
        <w:t>ation</w:t>
      </w:r>
      <w:r>
        <w:rPr>
          <w:sz w:val="23"/>
          <w:szCs w:val="23"/>
        </w:rPr>
        <w:t xml:space="preserve"> has said that “</w:t>
      </w:r>
      <w:r w:rsidRPr="002D1394">
        <w:rPr>
          <w:sz w:val="23"/>
          <w:szCs w:val="23"/>
        </w:rPr>
        <w:t>In</w:t>
      </w:r>
      <w:r>
        <w:rPr>
          <w:sz w:val="23"/>
          <w:szCs w:val="23"/>
        </w:rPr>
        <w:t xml:space="preserve"> 2015, there were an estimated 214 million new malaria cases worldwide, causing 438,000 deaths.” </w:t>
      </w:r>
      <w:r w:rsidRPr="002D1394">
        <w:rPr>
          <w:i/>
          <w:sz w:val="23"/>
          <w:szCs w:val="23"/>
        </w:rPr>
        <w:t>Plasmodium falciparum</w:t>
      </w:r>
      <w:r>
        <w:rPr>
          <w:sz w:val="23"/>
          <w:szCs w:val="23"/>
        </w:rPr>
        <w:t xml:space="preserve">, an obligate apicomplexan parasite, causes the most acute form of this disease. </w:t>
      </w:r>
      <w:r w:rsidR="00851C44">
        <w:rPr>
          <w:sz w:val="23"/>
          <w:szCs w:val="23"/>
        </w:rPr>
        <w:t>M</w:t>
      </w:r>
      <w:r>
        <w:rPr>
          <w:sz w:val="23"/>
          <w:szCs w:val="23"/>
        </w:rPr>
        <w:t>utations decreasing the effectiveness of existing medicines increase the need to discover new</w:t>
      </w:r>
      <w:r w:rsidR="00851C44">
        <w:rPr>
          <w:sz w:val="23"/>
          <w:szCs w:val="23"/>
        </w:rPr>
        <w:t xml:space="preserve"> ones.  The</w:t>
      </w:r>
      <w:r>
        <w:t xml:space="preserve"> author </w:t>
      </w:r>
      <w:r w:rsidR="00851C44">
        <w:t xml:space="preserve">has </w:t>
      </w:r>
      <w:r>
        <w:t>chose</w:t>
      </w:r>
      <w:r w:rsidR="00851C44">
        <w:t>n</w:t>
      </w:r>
      <w:r>
        <w:t xml:space="preserve"> </w:t>
      </w:r>
      <w:r w:rsidR="00851C44">
        <w:rPr>
          <w:i/>
        </w:rPr>
        <w:t>p</w:t>
      </w:r>
      <w:r>
        <w:rPr>
          <w:i/>
        </w:rPr>
        <w:t>. falciparum</w:t>
      </w:r>
      <w:r>
        <w:t xml:space="preserve"> </w:t>
      </w:r>
      <w:r w:rsidR="00851C44">
        <w:t>as a model to validate a method to repurpose existing targets and drugs</w:t>
      </w:r>
      <w:r>
        <w:t>.</w:t>
      </w:r>
    </w:p>
    <w:p w14:paraId="7ACA4ABE" w14:textId="77777777" w:rsidR="005A1C41" w:rsidRDefault="00F23CFB" w:rsidP="00730724">
      <w:pPr>
        <w:spacing w:line="480" w:lineRule="auto"/>
      </w:pPr>
      <w:r>
        <w:t>Protein targets are those proteins that provide vital functions to the organisms to which they belong.  Because they provide vital function, we expect that their amino acid sequences would be conserved.</w:t>
      </w:r>
      <w:r w:rsidR="007E5EE4" w:rsidRPr="007E5EE4">
        <w:t xml:space="preserve"> </w:t>
      </w:r>
    </w:p>
    <w:p w14:paraId="058697F5" w14:textId="4D87BD88" w:rsidR="00F23CFB" w:rsidRDefault="005A1C41" w:rsidP="00730724">
      <w:pPr>
        <w:spacing w:line="480" w:lineRule="auto"/>
      </w:pPr>
      <w:proofErr w:type="gramStart"/>
      <w:r>
        <w:t>The  “</w:t>
      </w:r>
      <w:proofErr w:type="spellStart"/>
      <w:proofErr w:type="gramEnd"/>
      <w:r>
        <w:t>Targetness</w:t>
      </w:r>
      <w:proofErr w:type="spellEnd"/>
      <w:r>
        <w:t xml:space="preserve">” of a protein has to do with how indispensable its function is to the disease organism. </w:t>
      </w:r>
      <w:r w:rsidR="007E5EE4">
        <w:t xml:space="preserve">This description of the nature of protein targets suggests that </w:t>
      </w:r>
      <w:r w:rsidR="00851C44">
        <w:t>paralogous</w:t>
      </w:r>
      <w:r w:rsidR="007E5EE4">
        <w:t xml:space="preserve"> protein</w:t>
      </w:r>
      <w:r w:rsidR="005361CA">
        <w:t>s in our organism of interest</w:t>
      </w:r>
      <w:r w:rsidR="007E5EE4">
        <w:t xml:space="preserve"> </w:t>
      </w:r>
      <w:r w:rsidR="005361CA">
        <w:t>could also be targets</w:t>
      </w:r>
      <w:r w:rsidR="00622EE4">
        <w:t>, if they are sufficiently similar to existing targets.  The closeness of the match will suggest that the function of the protein has been conserved between the previously identified target organism and our organism of interest.</w:t>
      </w:r>
    </w:p>
    <w:p w14:paraId="17804449" w14:textId="289A32BD" w:rsidR="00F23CFB" w:rsidRDefault="00F23CFB" w:rsidP="00730724">
      <w:pPr>
        <w:spacing w:line="480" w:lineRule="auto"/>
      </w:pPr>
      <w:r>
        <w:t>MyCheMBL</w:t>
      </w:r>
      <w:r w:rsidR="007E5EE4">
        <w:t xml:space="preserve">, </w:t>
      </w:r>
      <w:r w:rsidR="00F51BFB">
        <w:t xml:space="preserve">a </w:t>
      </w:r>
      <w:r w:rsidR="001708D9">
        <w:t xml:space="preserve">downloadable </w:t>
      </w:r>
      <w:r w:rsidR="00F51BFB">
        <w:t>virtualized platform</w:t>
      </w:r>
      <w:r w:rsidR="00E35989">
        <w:t>,</w:t>
      </w:r>
      <w:r w:rsidR="00F51BFB">
        <w:t xml:space="preserve"> contain</w:t>
      </w:r>
      <w:r w:rsidR="007E5EE4">
        <w:t>s</w:t>
      </w:r>
      <w:r w:rsidR="00F51BFB">
        <w:t xml:space="preserve"> a database of targets and target sequences</w:t>
      </w:r>
      <w:r w:rsidR="001708D9">
        <w:t xml:space="preserve"> in a PostgreSQL database that also contains molecule and drug information. </w:t>
      </w:r>
      <w:r w:rsidR="007E5EE4">
        <w:t>With suitable similarity metric</w:t>
      </w:r>
      <w:r w:rsidR="00622EE4">
        <w:t>s</w:t>
      </w:r>
      <w:r w:rsidR="007E5EE4">
        <w:t xml:space="preserve"> and discriminant criteria, we </w:t>
      </w:r>
      <w:r w:rsidR="00687FB8">
        <w:t>can</w:t>
      </w:r>
      <w:r w:rsidR="007E5EE4">
        <w:t xml:space="preserve"> distinguish new targ</w:t>
      </w:r>
      <w:r w:rsidR="006A329D">
        <w:t xml:space="preserve">ets for our organism of interest, as well as drugs suitable to treat disease related to those targets.  </w:t>
      </w:r>
      <w:r w:rsidR="00E35989">
        <w:t>However, b</w:t>
      </w:r>
      <w:r w:rsidR="006A329D">
        <w:t>y itself, MyCheMBL does not contain everything we need to discriminate these targets.</w:t>
      </w:r>
    </w:p>
    <w:p w14:paraId="2EC8536D" w14:textId="665AD428" w:rsidR="006A329D" w:rsidRPr="00060484" w:rsidRDefault="006A329D" w:rsidP="00730724">
      <w:pPr>
        <w:spacing w:line="480" w:lineRule="auto"/>
      </w:pPr>
      <w:r>
        <w:rPr>
          <w:i/>
        </w:rPr>
        <w:t xml:space="preserve">BLASTP, </w:t>
      </w:r>
      <w:r>
        <w:t xml:space="preserve">a protein sequence search and alignment tool, finds matches </w:t>
      </w:r>
      <w:r w:rsidR="00763276">
        <w:t>for query</w:t>
      </w:r>
      <w:r>
        <w:t xml:space="preserve"> sequences </w:t>
      </w:r>
      <w:r w:rsidR="002A2D3D">
        <w:t xml:space="preserve">while scoring matches for </w:t>
      </w:r>
      <w:r w:rsidR="002A2D3D" w:rsidRPr="00E10C22">
        <w:rPr>
          <w:i/>
        </w:rPr>
        <w:t>conservation</w:t>
      </w:r>
      <w:r w:rsidR="002A2D3D">
        <w:t xml:space="preserve"> </w:t>
      </w:r>
      <w:r>
        <w:t>.</w:t>
      </w:r>
      <w:r w:rsidR="00763276">
        <w:t xml:space="preserve"> </w:t>
      </w:r>
      <w:r w:rsidR="00060484">
        <w:t xml:space="preserve">Querying a </w:t>
      </w:r>
      <w:r w:rsidR="00060484">
        <w:rPr>
          <w:i/>
        </w:rPr>
        <w:t>BLASTP</w:t>
      </w:r>
      <w:r w:rsidR="00060484">
        <w:t xml:space="preserve"> database with all the protein sequences from an organism produces reports from which we can extract similarity scores.  Creating a new</w:t>
      </w:r>
      <w:r w:rsidR="002A2D3D">
        <w:t xml:space="preserve"> table,</w:t>
      </w:r>
      <w:r w:rsidR="00060484">
        <w:t xml:space="preserve"> </w:t>
      </w:r>
      <w:r w:rsidR="00060484">
        <w:rPr>
          <w:i/>
        </w:rPr>
        <w:t>blast_</w:t>
      </w:r>
      <w:proofErr w:type="gramStart"/>
      <w:r w:rsidR="00060484">
        <w:rPr>
          <w:i/>
        </w:rPr>
        <w:t>statistics</w:t>
      </w:r>
      <w:r w:rsidR="00060484">
        <w:t xml:space="preserve"> </w:t>
      </w:r>
      <w:r w:rsidR="002A2D3D">
        <w:t>,</w:t>
      </w:r>
      <w:proofErr w:type="gramEnd"/>
      <w:r w:rsidR="002A2D3D">
        <w:t xml:space="preserve"> </w:t>
      </w:r>
      <w:r w:rsidR="00060484">
        <w:t>enables us to analyze the target similarity data</w:t>
      </w:r>
      <w:r w:rsidR="002A2D3D">
        <w:t xml:space="preserve"> using </w:t>
      </w:r>
      <w:r w:rsidR="001A3245">
        <w:t>the “</w:t>
      </w:r>
      <w:r w:rsidR="002A2D3D" w:rsidRPr="00687FB8">
        <w:rPr>
          <w:i/>
        </w:rPr>
        <w:t>score</w:t>
      </w:r>
      <w:r w:rsidR="001A3245">
        <w:rPr>
          <w:i/>
        </w:rPr>
        <w:t xml:space="preserve">” </w:t>
      </w:r>
      <w:r w:rsidR="001A3245" w:rsidRPr="002939A6">
        <w:t>metric</w:t>
      </w:r>
      <w:r w:rsidR="002A2D3D">
        <w:t xml:space="preserve"> as a measure of conservation</w:t>
      </w:r>
      <w:r w:rsidR="00060484">
        <w:t>.</w:t>
      </w:r>
    </w:p>
    <w:p w14:paraId="56354B32" w14:textId="02BEA806" w:rsidR="001A3245" w:rsidRDefault="001A3245">
      <w:r>
        <w:br w:type="page"/>
      </w:r>
    </w:p>
    <w:p w14:paraId="6740954A" w14:textId="21ABF41F" w:rsidR="007D5013" w:rsidRDefault="001A3245" w:rsidP="002939A6">
      <w:pPr>
        <w:pStyle w:val="Heading1"/>
      </w:pPr>
      <w:r>
        <w:lastRenderedPageBreak/>
        <w:t>Literature Review</w:t>
      </w:r>
    </w:p>
    <w:p w14:paraId="5CC10940" w14:textId="2CBA79FE" w:rsidR="00917514" w:rsidRPr="00C720AE" w:rsidRDefault="00917514" w:rsidP="00C720AE">
      <w:pPr>
        <w:pStyle w:val="Heading2"/>
      </w:pPr>
      <w:r>
        <w:t>Review introduction</w:t>
      </w:r>
    </w:p>
    <w:p w14:paraId="6F5FF807" w14:textId="5BD60628" w:rsidR="00F94701" w:rsidRPr="00050486" w:rsidRDefault="00F94701" w:rsidP="00050486">
      <w:r>
        <w:t>Computational methods can save considerable time and expense over wet-lab screening methods by re-using existing experimental data to uncover new features and relationships.</w:t>
      </w:r>
    </w:p>
    <w:p w14:paraId="4916FEC8" w14:textId="29985E84" w:rsidR="006E384B" w:rsidRDefault="002939A6" w:rsidP="002939A6">
      <w:r>
        <w:t>Current</w:t>
      </w:r>
      <w:r w:rsidR="00DE2B36">
        <w:t xml:space="preserve"> computational</w:t>
      </w:r>
      <w:r>
        <w:t xml:space="preserve"> methods of repurposing drugs and targets </w:t>
      </w:r>
      <w:r w:rsidR="006E384B">
        <w:t xml:space="preserve">for infectious diseases follow </w:t>
      </w:r>
      <w:r w:rsidR="00987A43">
        <w:t xml:space="preserve">three </w:t>
      </w:r>
      <w:r>
        <w:t>approaches</w:t>
      </w:r>
      <w:r w:rsidR="006E384B">
        <w:t>:</w:t>
      </w:r>
    </w:p>
    <w:p w14:paraId="56E66144" w14:textId="556EB9A1" w:rsidR="00DD40EF" w:rsidRDefault="00DD40EF" w:rsidP="00DD40EF">
      <w:pPr>
        <w:pStyle w:val="ListParagraph"/>
        <w:numPr>
          <w:ilvl w:val="0"/>
          <w:numId w:val="8"/>
        </w:numPr>
      </w:pPr>
      <w:r>
        <w:t xml:space="preserve">Annotation-centric approaches identify targets based on existing knowledge and annotations (such as structure, protein family, process, </w:t>
      </w:r>
      <w:r w:rsidR="00987A43">
        <w:t xml:space="preserve">and </w:t>
      </w:r>
      <w:r>
        <w:t>evolutionary relationship).</w:t>
      </w:r>
    </w:p>
    <w:p w14:paraId="20540077" w14:textId="13D440DD" w:rsidR="006E384B" w:rsidRDefault="00370AE1" w:rsidP="006A77E9">
      <w:pPr>
        <w:pStyle w:val="ListParagraph"/>
        <w:numPr>
          <w:ilvl w:val="0"/>
          <w:numId w:val="8"/>
        </w:numPr>
      </w:pPr>
      <w:r>
        <w:t>L</w:t>
      </w:r>
      <w:r w:rsidR="002939A6">
        <w:t>igand</w:t>
      </w:r>
      <w:r w:rsidR="006E384B">
        <w:t>-</w:t>
      </w:r>
      <w:r w:rsidR="002939A6">
        <w:t>centric</w:t>
      </w:r>
      <w:r w:rsidR="006E384B">
        <w:t xml:space="preserve"> </w:t>
      </w:r>
      <w:proofErr w:type="spellStart"/>
      <w:r w:rsidR="006E384B">
        <w:t>approach</w:t>
      </w:r>
      <w:r>
        <w:t>s</w:t>
      </w:r>
      <w:proofErr w:type="spellEnd"/>
      <w:r w:rsidR="006E384B">
        <w:t xml:space="preserve"> search ligand databases according to chemical similarity to known drugs that have been successful against the </w:t>
      </w:r>
      <w:proofErr w:type="gramStart"/>
      <w:r w:rsidR="006E384B">
        <w:t>disease</w:t>
      </w:r>
      <w:r w:rsidR="002939A6">
        <w:t xml:space="preserve"> </w:t>
      </w:r>
      <w:r w:rsidR="006E384B">
        <w:t xml:space="preserve"> organism</w:t>
      </w:r>
      <w:proofErr w:type="gramEnd"/>
      <w:r w:rsidR="006E384B">
        <w:t>.</w:t>
      </w:r>
    </w:p>
    <w:p w14:paraId="3DB986E4" w14:textId="191455F9" w:rsidR="00987A43" w:rsidRDefault="00987A43" w:rsidP="006A77E9">
      <w:pPr>
        <w:pStyle w:val="ListParagraph"/>
        <w:numPr>
          <w:ilvl w:val="0"/>
          <w:numId w:val="8"/>
        </w:numPr>
      </w:pPr>
      <w:r>
        <w:t>Hybrid approaches that combine these approaches.</w:t>
      </w:r>
    </w:p>
    <w:p w14:paraId="7529C044" w14:textId="3F300A2A" w:rsidR="002939A6" w:rsidRDefault="006E384B" w:rsidP="006A77E9">
      <w:pPr>
        <w:ind w:left="360"/>
      </w:pPr>
      <w:r>
        <w:t xml:space="preserve">This </w:t>
      </w:r>
      <w:r w:rsidR="00351098">
        <w:t xml:space="preserve">paper </w:t>
      </w:r>
      <w:r w:rsidR="007B2C1C">
        <w:t>demonstrates</w:t>
      </w:r>
      <w:r w:rsidR="00351098">
        <w:t xml:space="preserve"> a </w:t>
      </w:r>
      <w:r w:rsidR="00987A43">
        <w:t xml:space="preserve">genome-centric </w:t>
      </w:r>
      <w:r w:rsidR="00351098">
        <w:t>approach</w:t>
      </w:r>
      <w:r w:rsidR="00987A43">
        <w:t xml:space="preserve">.  This approach uses </w:t>
      </w:r>
      <w:r w:rsidR="002939A6">
        <w:t xml:space="preserve">genes of the </w:t>
      </w:r>
      <w:r w:rsidR="00351098">
        <w:t xml:space="preserve">disease </w:t>
      </w:r>
      <w:r w:rsidR="002939A6">
        <w:t>organism as keys</w:t>
      </w:r>
      <w:r w:rsidR="00987A43">
        <w:t>,</w:t>
      </w:r>
      <w:r w:rsidR="002939A6">
        <w:t xml:space="preserve"> r</w:t>
      </w:r>
      <w:r w:rsidR="00987A43">
        <w:t>evealing their</w:t>
      </w:r>
      <w:r w:rsidR="002939A6">
        <w:t xml:space="preserve"> “target-ness” by similarity to proteins in </w:t>
      </w:r>
      <w:r w:rsidR="00351098">
        <w:t xml:space="preserve">a </w:t>
      </w:r>
      <w:r w:rsidR="002939A6">
        <w:t>targets database.</w:t>
      </w:r>
      <w:r w:rsidR="00370AE1">
        <w:t xml:space="preserve">  The author has used MyChEMBL’s </w:t>
      </w:r>
      <w:r w:rsidR="00370AE1" w:rsidRPr="00134601">
        <w:rPr>
          <w:i/>
        </w:rPr>
        <w:t>Postgre</w:t>
      </w:r>
      <w:r w:rsidR="00370AE1">
        <w:rPr>
          <w:i/>
        </w:rPr>
        <w:t>SQL</w:t>
      </w:r>
      <w:r w:rsidR="00370AE1">
        <w:t xml:space="preserve"> database, which links target protein sequences to many kinds of protein annotations</w:t>
      </w:r>
      <w:r w:rsidR="00C83380">
        <w:t xml:space="preserve"> and drugs, extending them for use to proteins in several disease organisms.</w:t>
      </w:r>
    </w:p>
    <w:p w14:paraId="56F97A2C" w14:textId="15848B60" w:rsidR="00917514" w:rsidRDefault="00917514" w:rsidP="00C720AE">
      <w:pPr>
        <w:pStyle w:val="Heading2"/>
      </w:pPr>
      <w:r>
        <w:t>Review body</w:t>
      </w:r>
    </w:p>
    <w:p w14:paraId="431492B8" w14:textId="77777777" w:rsidR="00DD40EF" w:rsidRDefault="00DD40EF" w:rsidP="00DD40EF">
      <w:pPr>
        <w:pStyle w:val="Heading2"/>
      </w:pPr>
      <w:r>
        <w:t>Annotation-Centric Approaches</w:t>
      </w:r>
    </w:p>
    <w:p w14:paraId="074D6228" w14:textId="77777777" w:rsidR="00DD40EF" w:rsidRDefault="00DD40EF" w:rsidP="00DD40EF">
      <w:r>
        <w:t>This includes exploiting known mechanisms and suspected similarities between the target of interest and some other known pathogens for which targets are known.</w:t>
      </w:r>
      <w:bookmarkStart w:id="0" w:name="_GoBack"/>
      <w:bookmarkEnd w:id="0"/>
    </w:p>
    <w:p w14:paraId="04711326" w14:textId="275A620F" w:rsidR="001A3245" w:rsidRDefault="002939A6" w:rsidP="00C720AE">
      <w:pPr>
        <w:pStyle w:val="Heading3"/>
      </w:pPr>
      <w:r>
        <w:t>Ligand</w:t>
      </w:r>
      <w:r w:rsidR="00917514">
        <w:t>-</w:t>
      </w:r>
      <w:r>
        <w:t>Centric approaches</w:t>
      </w:r>
    </w:p>
    <w:p w14:paraId="74C612B3" w14:textId="77862860" w:rsidR="002939A6" w:rsidRDefault="007B2C1C" w:rsidP="00C720AE">
      <w:pPr>
        <w:pStyle w:val="Heading4"/>
      </w:pPr>
      <w:proofErr w:type="spellStart"/>
      <w:r w:rsidRPr="00C720AE">
        <w:rPr>
          <w:u w:val="single"/>
        </w:rPr>
        <w:t>L</w:t>
      </w:r>
      <w:r>
        <w:t>iGENTS</w:t>
      </w:r>
      <w:proofErr w:type="spellEnd"/>
      <w:r>
        <w:t xml:space="preserve"> (Ligand </w:t>
      </w:r>
      <w:r w:rsidRPr="00C720AE">
        <w:rPr>
          <w:u w:val="single"/>
        </w:rPr>
        <w:t>E</w:t>
      </w:r>
      <w:r>
        <w:t xml:space="preserve">nrichment of </w:t>
      </w:r>
      <w:r w:rsidRPr="00C720AE">
        <w:rPr>
          <w:u w:val="single"/>
        </w:rPr>
        <w:t>N</w:t>
      </w:r>
      <w:r>
        <w:t xml:space="preserve">etwork </w:t>
      </w:r>
      <w:r w:rsidRPr="00C720AE">
        <w:rPr>
          <w:u w:val="single"/>
        </w:rPr>
        <w:t>T</w:t>
      </w:r>
      <w:r>
        <w:t xml:space="preserve">opological </w:t>
      </w:r>
      <w:r w:rsidRPr="00C720AE">
        <w:rPr>
          <w:u w:val="single"/>
        </w:rPr>
        <w:t>S</w:t>
      </w:r>
      <w:r>
        <w:t>imilarity)</w:t>
      </w:r>
    </w:p>
    <w:p w14:paraId="3691DC35" w14:textId="77777777" w:rsidR="00DD40EF" w:rsidRDefault="00DD40EF" w:rsidP="00DD40EF">
      <w:pPr>
        <w:pStyle w:val="Heading4"/>
      </w:pPr>
      <w:r>
        <w:t>SEA (Similarity Ensemble Approach)</w:t>
      </w:r>
    </w:p>
    <w:p w14:paraId="2EB188A2" w14:textId="43EEEBC7" w:rsidR="008218E8" w:rsidRPr="00B707D7" w:rsidRDefault="008218E8" w:rsidP="00C720AE">
      <w:pPr>
        <w:pStyle w:val="Heading3"/>
      </w:pPr>
      <w:r>
        <w:t>Sequence Similarity approaches used in this paper</w:t>
      </w:r>
    </w:p>
    <w:p w14:paraId="5592ABC2" w14:textId="0BF08659" w:rsidR="007D5013" w:rsidRDefault="00917514" w:rsidP="00C720AE">
      <w:pPr>
        <w:pStyle w:val="Heading2"/>
      </w:pPr>
      <w:r>
        <w:t>Review conclusions</w:t>
      </w:r>
    </w:p>
    <w:p w14:paraId="255EB124" w14:textId="77777777" w:rsidR="00917514" w:rsidRPr="00C720AE" w:rsidRDefault="00917514" w:rsidP="00C720AE"/>
    <w:p w14:paraId="76D40F35" w14:textId="77777777" w:rsidR="007D5013" w:rsidRDefault="007D5013" w:rsidP="007D5013">
      <w:pPr>
        <w:pStyle w:val="Heading1"/>
      </w:pPr>
      <w:r>
        <w:t>Materials and Methods</w:t>
      </w:r>
    </w:p>
    <w:p w14:paraId="40586D5F" w14:textId="77777777" w:rsidR="002B4E46" w:rsidRDefault="002B4E46" w:rsidP="002B4E46">
      <w:pPr>
        <w:pStyle w:val="Heading2"/>
      </w:pPr>
      <w:r>
        <w:t>The computation platform</w:t>
      </w:r>
    </w:p>
    <w:p w14:paraId="1B68BEF0" w14:textId="10207CD6" w:rsidR="002B4E46" w:rsidRDefault="002B4E46" w:rsidP="00730724">
      <w:pPr>
        <w:spacing w:line="480" w:lineRule="auto"/>
      </w:pPr>
      <w:r>
        <w:t xml:space="preserve">All work was performed on a consumer grade laptop PC, with 12 GB of ram and 1 </w:t>
      </w:r>
      <w:r w:rsidR="00C656EC">
        <w:t>terabyte</w:t>
      </w:r>
      <w:r>
        <w:t xml:space="preserve"> of disk storage, with an Intel® Core™ i7-5500U CPU running at 2.4 ghz clock.  This CPU has 4 cores, which can improve performance when multiple virtual machines are running.  The ram configuration leaves plenty of RAM for multiple VMs (Virtual machines) to run simultaneously.  This laptop runs Windows 10.  (See </w:t>
      </w:r>
      <w:r w:rsidR="003B471F">
        <w:fldChar w:fldCharType="begin"/>
      </w:r>
      <w:r>
        <w:instrText xml:space="preserve"> REF _Ref468131998 \h </w:instrText>
      </w:r>
      <w:r w:rsidR="003B471F">
        <w:fldChar w:fldCharType="separate"/>
      </w:r>
      <w:r>
        <w:t xml:space="preserve">Figure </w:t>
      </w:r>
      <w:proofErr w:type="gramStart"/>
      <w:r>
        <w:rPr>
          <w:noProof/>
        </w:rPr>
        <w:t>1</w:t>
      </w:r>
      <w:r>
        <w:t>:Hardware</w:t>
      </w:r>
      <w:proofErr w:type="gramEnd"/>
      <w:r>
        <w:t xml:space="preserve"> Configuration.</w:t>
      </w:r>
      <w:r w:rsidR="003B471F">
        <w:fldChar w:fldCharType="end"/>
      </w:r>
      <w:r>
        <w:t xml:space="preserve">) </w:t>
      </w:r>
    </w:p>
    <w:p w14:paraId="1C71C678" w14:textId="77777777" w:rsidR="002B4E46" w:rsidRDefault="002B4E46" w:rsidP="00730724">
      <w:pPr>
        <w:spacing w:line="480" w:lineRule="auto"/>
      </w:pPr>
      <w:r>
        <w:lastRenderedPageBreak/>
        <w:t xml:space="preserve">Most bioinformatics software runs under Linux.  Using Oracle’s </w:t>
      </w:r>
      <w:r w:rsidRPr="00F16BAE">
        <w:rPr>
          <w:i/>
        </w:rPr>
        <w:t>VirtualBox</w:t>
      </w:r>
      <w:r>
        <w:t xml:space="preserve"> software, multiple Linux virtual machines can be supported on </w:t>
      </w:r>
      <w:r w:rsidR="001A572A">
        <w:t>a</w:t>
      </w:r>
      <w:r>
        <w:t xml:space="preserve"> PC.</w:t>
      </w:r>
    </w:p>
    <w:p w14:paraId="53D7B5CC" w14:textId="77777777" w:rsidR="00BF7042" w:rsidRDefault="00BF7042" w:rsidP="00BF7042">
      <w:pPr>
        <w:pStyle w:val="Heading2"/>
      </w:pPr>
      <w:bookmarkStart w:id="1" w:name="_Ref465510972"/>
      <w:r>
        <w:t>Setting up a Linux Virtual Machine using Oracle’s VirtualBox software</w:t>
      </w:r>
      <w:bookmarkEnd w:id="1"/>
    </w:p>
    <w:p w14:paraId="15662289" w14:textId="77777777" w:rsidR="00BF7042" w:rsidRDefault="00BF7042" w:rsidP="00730724">
      <w:pPr>
        <w:spacing w:line="480" w:lineRule="auto"/>
      </w:pPr>
      <w:r>
        <w:t xml:space="preserve">Download the latest VirtualBox software from Oracle (available at </w:t>
      </w:r>
      <w:hyperlink r:id="rId9" w:history="1">
        <w:r w:rsidRPr="00374DBB">
          <w:rPr>
            <w:rStyle w:val="Hyperlink"/>
          </w:rPr>
          <w:t>https://www.virtualbox.org/</w:t>
        </w:r>
      </w:hyperlink>
      <w:r>
        <w:t xml:space="preserve"> .)</w:t>
      </w:r>
    </w:p>
    <w:p w14:paraId="0A47A9EE" w14:textId="77777777" w:rsidR="00BF7042" w:rsidRDefault="00BF7042" w:rsidP="00730724">
      <w:pPr>
        <w:spacing w:line="480" w:lineRule="auto"/>
      </w:pPr>
      <w:r>
        <w:t>Windows update can cause this software to stop working, which requires downloading newer software.</w:t>
      </w:r>
    </w:p>
    <w:p w14:paraId="7A4EBFDD" w14:textId="77777777" w:rsidR="00BF7042" w:rsidRDefault="00BF7042" w:rsidP="00730724">
      <w:pPr>
        <w:spacing w:line="480" w:lineRule="auto"/>
      </w:pPr>
      <w:r>
        <w:t xml:space="preserve">A CentOS 6.5 x86_64 vdi image was downloaded from </w:t>
      </w:r>
      <w:hyperlink r:id="rId10" w:history="1">
        <w:r w:rsidRPr="00374DBB">
          <w:rPr>
            <w:rStyle w:val="Hyperlink"/>
          </w:rPr>
          <w:t>https://virtualboximages.com</w:t>
        </w:r>
      </w:hyperlink>
      <w:r>
        <w:t xml:space="preserve"> .  This virtual device image is compatible with </w:t>
      </w:r>
      <w:r>
        <w:rPr>
          <w:i/>
        </w:rPr>
        <w:t>Guest Additions</w:t>
      </w:r>
      <w:r>
        <w:t xml:space="preserve"> that makes mouse integration between Windows and a running Linux virtual machine easier.</w:t>
      </w:r>
    </w:p>
    <w:p w14:paraId="3A23682A" w14:textId="77777777" w:rsidR="00151A46" w:rsidRDefault="00BF7042" w:rsidP="00730724">
      <w:pPr>
        <w:spacing w:line="480" w:lineRule="auto"/>
      </w:pPr>
      <w:r>
        <w:t xml:space="preserve">A VM was created with 2gb of ram, using the downloaded VDI.  This VM has its own IP address, which can be reached by </w:t>
      </w:r>
      <w:r>
        <w:rPr>
          <w:i/>
        </w:rPr>
        <w:t>ssh</w:t>
      </w:r>
      <w:r>
        <w:t xml:space="preserve"> software installed on the PC.  </w:t>
      </w:r>
      <w:r w:rsidR="00151A46">
        <w:t xml:space="preserve">(See </w:t>
      </w:r>
      <w:r w:rsidR="003B471F">
        <w:fldChar w:fldCharType="begin"/>
      </w:r>
      <w:r w:rsidR="00151A46">
        <w:instrText xml:space="preserve"> REF _Ref468167088 \h </w:instrText>
      </w:r>
      <w:r w:rsidR="003B471F">
        <w:fldChar w:fldCharType="separate"/>
      </w:r>
      <w:r w:rsidR="00151A46">
        <w:t xml:space="preserve">Figure </w:t>
      </w:r>
      <w:r w:rsidR="00151A46">
        <w:rPr>
          <w:noProof/>
        </w:rPr>
        <w:t>2</w:t>
      </w:r>
      <w:r w:rsidR="00151A46">
        <w:t>: VM configuration parameters.</w:t>
      </w:r>
      <w:r w:rsidR="003B471F">
        <w:fldChar w:fldCharType="end"/>
      </w:r>
      <w:r w:rsidR="00151A46">
        <w:t>)</w:t>
      </w:r>
    </w:p>
    <w:p w14:paraId="7B5FD5DE" w14:textId="51210EAB" w:rsidR="007D5013" w:rsidRDefault="00151A46" w:rsidP="00730724">
      <w:pPr>
        <w:spacing w:line="480" w:lineRule="auto"/>
      </w:pPr>
      <w:r>
        <w:t xml:space="preserve"> </w:t>
      </w:r>
      <w:r w:rsidR="00633A17">
        <w:t xml:space="preserve">A user account was created with </w:t>
      </w:r>
      <w:r w:rsidR="00633A17">
        <w:rPr>
          <w:i/>
        </w:rPr>
        <w:t>sudoer</w:t>
      </w:r>
      <w:r w:rsidR="00633A17">
        <w:t xml:space="preserve"> privileges.  This account was used for all other setup activities.  The </w:t>
      </w:r>
      <w:r w:rsidR="00633A17">
        <w:rPr>
          <w:i/>
        </w:rPr>
        <w:t>sudo</w:t>
      </w:r>
      <w:r w:rsidR="00633A17">
        <w:t xml:space="preserve"> command can be used to assume </w:t>
      </w:r>
      <w:r w:rsidR="00633A17">
        <w:rPr>
          <w:i/>
        </w:rPr>
        <w:t>root</w:t>
      </w:r>
      <w:r w:rsidR="00633A17">
        <w:t xml:space="preserve"> privileges temporarily to manage resources on the VM for a command’s duration, and then returning to lower user privilege for safety.  Typically, applications run with lower privilege using only resources that are allowed for them.  </w:t>
      </w:r>
      <w:r w:rsidR="004E165E">
        <w:t>(See</w:t>
      </w:r>
      <w:r w:rsidR="004523F0">
        <w:t xml:space="preserve"> </w:t>
      </w:r>
      <w:r w:rsidR="004523F0">
        <w:fldChar w:fldCharType="begin"/>
      </w:r>
      <w:r w:rsidR="004523F0">
        <w:instrText xml:space="preserve"> REF _Ref469415496 \h </w:instrText>
      </w:r>
      <w:r w:rsidR="004523F0">
        <w:fldChar w:fldCharType="separate"/>
      </w:r>
      <w:r w:rsidR="004523F0">
        <w:t>Linux user setup.</w:t>
      </w:r>
      <w:r w:rsidR="004523F0">
        <w:fldChar w:fldCharType="end"/>
      </w:r>
      <w:r w:rsidR="004E165E">
        <w:t>)</w:t>
      </w:r>
    </w:p>
    <w:p w14:paraId="269C91D9" w14:textId="77777777" w:rsidR="003200D4" w:rsidRDefault="003200D4" w:rsidP="003200D4">
      <w:pPr>
        <w:pStyle w:val="Heading2"/>
      </w:pPr>
      <w:r>
        <w:t>Installations</w:t>
      </w:r>
    </w:p>
    <w:p w14:paraId="5F93F065" w14:textId="77777777" w:rsidR="00D8461C" w:rsidRPr="00D8461C" w:rsidRDefault="00D8461C" w:rsidP="00D8461C">
      <w:r>
        <w:t>The following tools were used for the analytical pipeline:</w:t>
      </w:r>
    </w:p>
    <w:p w14:paraId="497A463B" w14:textId="77777777" w:rsidR="004E165E" w:rsidRDefault="00D836A1" w:rsidP="00730724">
      <w:pPr>
        <w:pStyle w:val="Heading3"/>
        <w:spacing w:line="480" w:lineRule="auto"/>
      </w:pPr>
      <w:r>
        <w:lastRenderedPageBreak/>
        <w:t>Install tools on work Linux VM.</w:t>
      </w:r>
    </w:p>
    <w:p w14:paraId="72E522B7" w14:textId="77777777" w:rsidR="00D836A1" w:rsidRDefault="00D836A1" w:rsidP="00730724">
      <w:pPr>
        <w:pStyle w:val="Heading3"/>
        <w:spacing w:line="480" w:lineRule="auto"/>
        <w:ind w:left="720"/>
      </w:pPr>
      <w:r>
        <w:t>Glimmer3.02 – identify genes.</w:t>
      </w:r>
    </w:p>
    <w:p w14:paraId="5B71CC27" w14:textId="77777777" w:rsidR="00D836A1" w:rsidRDefault="00D836A1" w:rsidP="00730724">
      <w:pPr>
        <w:pStyle w:val="Heading3"/>
        <w:spacing w:line="480" w:lineRule="auto"/>
        <w:ind w:left="720"/>
      </w:pPr>
      <w:r>
        <w:t>EMBOSS Tools  (version 6.5.7) – to translate genes to peptide ORFs.</w:t>
      </w:r>
    </w:p>
    <w:p w14:paraId="37B1CFCE" w14:textId="77777777" w:rsidR="00D836A1" w:rsidRDefault="00D836A1" w:rsidP="00730724">
      <w:pPr>
        <w:pStyle w:val="Heading3"/>
        <w:spacing w:line="480" w:lineRule="auto"/>
        <w:ind w:left="720"/>
      </w:pPr>
      <w:r>
        <w:t xml:space="preserve">BLAST Tools - </w:t>
      </w:r>
      <w:r w:rsidRPr="00F52399">
        <w:t>ncbi-blast-2.3.0</w:t>
      </w:r>
      <w:r>
        <w:t xml:space="preserve"> – to score similarity of peptides to targets.</w:t>
      </w:r>
    </w:p>
    <w:p w14:paraId="3B7DF14C" w14:textId="77777777" w:rsidR="00D836A1" w:rsidRDefault="00D836A1" w:rsidP="00730724">
      <w:pPr>
        <w:pStyle w:val="Heading3"/>
        <w:spacing w:line="480" w:lineRule="auto"/>
      </w:pPr>
      <w:r>
        <w:tab/>
        <w:t>PostgreSQL server and client – create a blast_statistics table on the work server first.</w:t>
      </w:r>
    </w:p>
    <w:p w14:paraId="699EB3D1" w14:textId="77777777" w:rsidR="00B06F35" w:rsidRDefault="00B06F35" w:rsidP="00730724">
      <w:pPr>
        <w:pStyle w:val="Heading3"/>
        <w:spacing w:line="480" w:lineRule="auto"/>
      </w:pPr>
      <w:r>
        <w:t>Install MyChEMBL 20 vagrant VM.</w:t>
      </w:r>
      <w:r w:rsidR="006E6752">
        <w:t xml:space="preserve"> (See </w:t>
      </w:r>
      <w:r w:rsidR="006E6752">
        <w:fldChar w:fldCharType="begin"/>
      </w:r>
      <w:r w:rsidR="006E6752">
        <w:instrText xml:space="preserve"> REF _Ref468366787 \h </w:instrText>
      </w:r>
      <w:r w:rsidR="006E6752">
        <w:fldChar w:fldCharType="separate"/>
      </w:r>
      <w:r w:rsidR="006E6752">
        <w:t>Installing MyChEMBL VM.</w:t>
      </w:r>
      <w:r w:rsidR="006E6752">
        <w:fldChar w:fldCharType="end"/>
      </w:r>
      <w:r w:rsidR="006E6752">
        <w:t>)</w:t>
      </w:r>
    </w:p>
    <w:p w14:paraId="08655682" w14:textId="77777777" w:rsidR="00B06F35" w:rsidRDefault="00B06F35" w:rsidP="00730724">
      <w:pPr>
        <w:pStyle w:val="Heading3"/>
        <w:spacing w:line="480" w:lineRule="auto"/>
      </w:pPr>
      <w:r>
        <w:t>Install ssh client on PC to communicate with work VM.</w:t>
      </w:r>
    </w:p>
    <w:p w14:paraId="32B47D30" w14:textId="77777777" w:rsidR="003200D4" w:rsidRDefault="00B06F35" w:rsidP="00730724">
      <w:pPr>
        <w:pStyle w:val="Heading3"/>
        <w:spacing w:line="480" w:lineRule="auto"/>
      </w:pPr>
      <w:r>
        <w:t>Install PostgreSQL client on PC to communicate with MyChEMBL PostgreSQL database.</w:t>
      </w:r>
    </w:p>
    <w:p w14:paraId="51336A9C" w14:textId="77777777" w:rsidR="00AC279B" w:rsidRPr="00AC279B" w:rsidRDefault="00AC279B" w:rsidP="00AC279B"/>
    <w:p w14:paraId="3C8DCA26" w14:textId="77777777" w:rsidR="003200D4" w:rsidRDefault="003200D4">
      <w:pPr>
        <w:rPr>
          <w:rFonts w:asciiTheme="majorHAnsi" w:eastAsiaTheme="majorEastAsia" w:hAnsiTheme="majorHAnsi" w:cstheme="majorBidi"/>
          <w:color w:val="2E74B5" w:themeColor="accent1" w:themeShade="BF"/>
          <w:sz w:val="26"/>
          <w:szCs w:val="26"/>
        </w:rPr>
      </w:pPr>
      <w:r>
        <w:br w:type="page"/>
      </w:r>
    </w:p>
    <w:p w14:paraId="2690E7BA" w14:textId="77777777" w:rsidR="00B06F35" w:rsidRDefault="003200D4" w:rsidP="00B06F35">
      <w:pPr>
        <w:pStyle w:val="Heading2"/>
      </w:pPr>
      <w:bookmarkStart w:id="2" w:name="_Ref468771333"/>
      <w:r>
        <w:lastRenderedPageBreak/>
        <w:t>Analytical Workflow</w:t>
      </w:r>
      <w:bookmarkEnd w:id="2"/>
    </w:p>
    <w:p w14:paraId="20168ED5" w14:textId="77777777" w:rsidR="003200D4" w:rsidRPr="003200D4" w:rsidRDefault="003200D4" w:rsidP="00730724">
      <w:pPr>
        <w:spacing w:line="480" w:lineRule="auto"/>
      </w:pPr>
      <w:r>
        <w:t xml:space="preserve">(See </w:t>
      </w:r>
      <w:r w:rsidR="003B471F">
        <w:fldChar w:fldCharType="begin"/>
      </w:r>
      <w:r>
        <w:instrText xml:space="preserve"> REF _Ref468347174 \h </w:instrText>
      </w:r>
      <w:r w:rsidR="003B471F">
        <w:fldChar w:fldCharType="separate"/>
      </w:r>
      <w:r>
        <w:t xml:space="preserve">Figure </w:t>
      </w:r>
      <w:r>
        <w:rPr>
          <w:noProof/>
        </w:rPr>
        <w:t>4</w:t>
      </w:r>
      <w:r>
        <w:t>: Genome target analysis workflow</w:t>
      </w:r>
      <w:r w:rsidR="003B471F">
        <w:fldChar w:fldCharType="end"/>
      </w:r>
      <w:r>
        <w:t>)</w:t>
      </w:r>
    </w:p>
    <w:p w14:paraId="1C724711" w14:textId="77777777" w:rsidR="00AC279B" w:rsidRDefault="00D8461C" w:rsidP="00730724">
      <w:pPr>
        <w:spacing w:line="480" w:lineRule="auto"/>
      </w:pPr>
      <w:r>
        <w:t xml:space="preserve">The target blast database was created on the </w:t>
      </w:r>
      <w:r w:rsidR="00AC279B">
        <w:t xml:space="preserve">work VM using target sequences extracted from the </w:t>
      </w:r>
      <w:r w:rsidR="00AC279B">
        <w:rPr>
          <w:i/>
        </w:rPr>
        <w:t>chembl_20</w:t>
      </w:r>
      <w:r w:rsidR="00AC279B">
        <w:t xml:space="preserve"> PostgreSQL database provided by the </w:t>
      </w:r>
      <w:r w:rsidR="00AC279B" w:rsidRPr="00AC279B">
        <w:rPr>
          <w:i/>
        </w:rPr>
        <w:t>myChEMBL</w:t>
      </w:r>
      <w:r w:rsidR="00AC279B">
        <w:t xml:space="preserve"> VM.</w:t>
      </w:r>
    </w:p>
    <w:p w14:paraId="671D07CD" w14:textId="77777777" w:rsidR="00B35724" w:rsidRDefault="00B35724" w:rsidP="00730724">
      <w:pPr>
        <w:spacing w:line="480" w:lineRule="auto"/>
      </w:pPr>
      <w:r>
        <w:t xml:space="preserve">The genome of </w:t>
      </w:r>
      <w:r>
        <w:rPr>
          <w:i/>
        </w:rPr>
        <w:t>plasmodium falciparum</w:t>
      </w:r>
      <w:r>
        <w:t xml:space="preserve"> was downloaded to the work VM.</w:t>
      </w:r>
    </w:p>
    <w:p w14:paraId="5FC13F41" w14:textId="77777777" w:rsidR="00B35724" w:rsidRPr="00DB0BB4" w:rsidRDefault="00B35724" w:rsidP="00730724">
      <w:pPr>
        <w:pStyle w:val="FootnoteText"/>
        <w:numPr>
          <w:ilvl w:val="0"/>
          <w:numId w:val="4"/>
        </w:numPr>
        <w:spacing w:line="480" w:lineRule="auto"/>
        <w:rPr>
          <w:rStyle w:val="Hyperlink"/>
          <w:sz w:val="22"/>
          <w:szCs w:val="22"/>
        </w:rPr>
      </w:pPr>
      <w:r>
        <w:t xml:space="preserve">The 14 chromosomes of </w:t>
      </w:r>
      <w:r>
        <w:rPr>
          <w:i/>
        </w:rPr>
        <w:t xml:space="preserve">p. falciparum </w:t>
      </w:r>
      <w:r>
        <w:t xml:space="preserve">were downloaded from this URL: </w:t>
      </w:r>
      <w:hyperlink r:id="rId11" w:history="1">
        <w:r w:rsidRPr="00DF2DD8">
          <w:rPr>
            <w:rStyle w:val="Hyperlink"/>
          </w:rPr>
          <w:t>ftp://ftp.ensemblgenomes.org/pub/protists/release-32/fasta/plasmodium_falciparum/dna/</w:t>
        </w:r>
      </w:hyperlink>
    </w:p>
    <w:p w14:paraId="13A47D27"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p>
    <w:p w14:paraId="28620129" w14:textId="77777777" w:rsidR="00B35724" w:rsidRPr="00DB0BB4" w:rsidRDefault="00B35724" w:rsidP="00730724">
      <w:pPr>
        <w:pStyle w:val="FootnoteText"/>
        <w:numPr>
          <w:ilvl w:val="0"/>
          <w:numId w:val="4"/>
        </w:numPr>
        <w:spacing w:line="480" w:lineRule="auto"/>
        <w:rPr>
          <w:rStyle w:val="Hyperlink"/>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12" w:history="1">
        <w:r w:rsidRPr="004872BF">
          <w:rPr>
            <w:rStyle w:val="Hyperlink"/>
            <w:rFonts w:ascii="Helvetica" w:hAnsi="Helvetica"/>
            <w:sz w:val="19"/>
            <w:szCs w:val="19"/>
            <w:shd w:val="clear" w:color="auto" w:fill="FFFFFF"/>
          </w:rPr>
          <w:t>https://www.ncbi.nlm.nih.gov/nuccore/8346980?report=fasta</w:t>
        </w:r>
      </w:hyperlink>
    </w:p>
    <w:p w14:paraId="52D33A04" w14:textId="77777777" w:rsidR="00B35724" w:rsidRDefault="00B35724" w:rsidP="00730724">
      <w:pPr>
        <w:pStyle w:val="ListParagraph"/>
        <w:spacing w:line="480" w:lineRule="auto"/>
      </w:pPr>
    </w:p>
    <w:p w14:paraId="0C65872B" w14:textId="77777777" w:rsidR="00B35724" w:rsidRPr="00A26939" w:rsidRDefault="00B35724" w:rsidP="00730724">
      <w:pPr>
        <w:pStyle w:val="FootnoteText"/>
        <w:numPr>
          <w:ilvl w:val="0"/>
          <w:numId w:val="4"/>
        </w:numPr>
        <w:spacing w:line="480" w:lineRule="auto"/>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2DFF3CB0" w14:textId="77777777" w:rsidR="00B35724" w:rsidRDefault="00B35724" w:rsidP="00730724">
      <w:pPr>
        <w:pStyle w:val="FootnoteText"/>
        <w:spacing w:line="480" w:lineRule="auto"/>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33C7EB07" w14:textId="77777777" w:rsidR="00B35724" w:rsidRDefault="00987A43" w:rsidP="00730724">
      <w:pPr>
        <w:spacing w:line="480" w:lineRule="auto"/>
        <w:ind w:firstLine="720"/>
        <w:rPr>
          <w:rStyle w:val="Hyperlink"/>
          <w:sz w:val="20"/>
          <w:szCs w:val="20"/>
        </w:rPr>
      </w:pPr>
      <w:hyperlink r:id="rId13" w:history="1">
        <w:r w:rsidR="00B35724" w:rsidRPr="004872BF">
          <w:rPr>
            <w:rStyle w:val="Hyperlink"/>
          </w:rPr>
          <w:t>https://www.ncbi.nlm.nih.gov/nuccore/1052489052?report=fasta</w:t>
        </w:r>
      </w:hyperlink>
    </w:p>
    <w:p w14:paraId="17904323" w14:textId="0FACA7F8" w:rsidR="00B35724" w:rsidRPr="00B35724" w:rsidRDefault="00B35724" w:rsidP="00730724">
      <w:pPr>
        <w:spacing w:line="480" w:lineRule="auto"/>
      </w:pPr>
      <w:r w:rsidRPr="00B35724">
        <w:rPr>
          <w:i/>
        </w:rPr>
        <w:t>Glimmer3.02</w:t>
      </w:r>
      <w:r>
        <w:t xml:space="preserve"> identified putative genes</w:t>
      </w:r>
      <w:r w:rsidR="00F07BF1">
        <w:t xml:space="preserve"> using a bundled script </w:t>
      </w:r>
      <w:r w:rsidR="00F07BF1" w:rsidRPr="00F07BF1">
        <w:rPr>
          <w:i/>
        </w:rPr>
        <w:t>g3-iterated.csh</w:t>
      </w:r>
      <w:r>
        <w:t xml:space="preserve">.  Some installation tweaks were required to make the build work.  Training sequences from p. falciparum were provided to glimmer, and the full genome was processed into files named according to the scheme </w:t>
      </w:r>
      <w:r w:rsidRPr="00DF4658">
        <w:rPr>
          <w:i/>
        </w:rPr>
        <w:t>&lt;chromosome&gt;.gene</w:t>
      </w:r>
      <w:r>
        <w:t xml:space="preserve">, with each </w:t>
      </w:r>
      <w:r w:rsidRPr="00B35724">
        <w:rPr>
          <w:i/>
        </w:rPr>
        <w:t>.gene</w:t>
      </w:r>
      <w:r>
        <w:t xml:space="preserve"> file containing predicted genes locations.  </w:t>
      </w:r>
      <w:r w:rsidR="00C656EC">
        <w:t>Mitochondrial</w:t>
      </w:r>
      <w:r>
        <w:t xml:space="preserve"> genes were named </w:t>
      </w:r>
      <w:r w:rsidRPr="00DF4658">
        <w:rPr>
          <w:i/>
        </w:rPr>
        <w:t>mt.gene</w:t>
      </w:r>
      <w:r>
        <w:t xml:space="preserve"> and apicoplast genes were named </w:t>
      </w:r>
      <w:r>
        <w:rPr>
          <w:i/>
        </w:rPr>
        <w:t>apicoplast.gene</w:t>
      </w:r>
      <w:r>
        <w:t>.</w:t>
      </w:r>
    </w:p>
    <w:p w14:paraId="146C5628" w14:textId="77777777" w:rsidR="004A748C" w:rsidRDefault="00AC279B" w:rsidP="00730724">
      <w:pPr>
        <w:spacing w:line="480" w:lineRule="auto"/>
      </w:pPr>
      <w:r>
        <w:t xml:space="preserve">ORF files (Open Reading Frame) were created using </w:t>
      </w:r>
      <w:r w:rsidRPr="00AC279B">
        <w:rPr>
          <w:i/>
        </w:rPr>
        <w:t>transeq</w:t>
      </w:r>
      <w:r w:rsidR="00B35724">
        <w:rPr>
          <w:i/>
        </w:rPr>
        <w:t xml:space="preserve"> (</w:t>
      </w:r>
      <w:r w:rsidR="00B35724">
        <w:t xml:space="preserve">from </w:t>
      </w:r>
      <w:r w:rsidR="00B35724" w:rsidRPr="00790892">
        <w:t>EMBOSS-6.5.7</w:t>
      </w:r>
      <w:r w:rsidR="00B35724">
        <w:t>), creating 12,480 files under directories named by chromosome or organelle.</w:t>
      </w:r>
      <w:r w:rsidR="004A748C">
        <w:t xml:space="preserve"> These files are peptide </w:t>
      </w:r>
      <w:r w:rsidR="004A748C" w:rsidRPr="004A748C">
        <w:rPr>
          <w:i/>
        </w:rPr>
        <w:t>.FASTA</w:t>
      </w:r>
      <w:r w:rsidR="004A748C">
        <w:t xml:space="preserve"> formatted files.</w:t>
      </w:r>
    </w:p>
    <w:p w14:paraId="1B31F81A" w14:textId="77777777" w:rsidR="006F47B5" w:rsidRDefault="006F47B5" w:rsidP="00730724">
      <w:pPr>
        <w:pStyle w:val="Heading3"/>
        <w:spacing w:line="480" w:lineRule="auto"/>
      </w:pPr>
      <w:r>
        <w:lastRenderedPageBreak/>
        <w:t>BLASTP searches, aligns, and scores each ORF against the BLASTP database.</w:t>
      </w:r>
    </w:p>
    <w:p w14:paraId="6707C06E" w14:textId="77777777" w:rsidR="006F47B5" w:rsidRDefault="006F47B5" w:rsidP="00730724">
      <w:pPr>
        <w:spacing w:line="480" w:lineRule="auto"/>
      </w:pPr>
      <w:r>
        <w:t xml:space="preserve">A bash script runs the </w:t>
      </w:r>
      <w:r>
        <w:rPr>
          <w:b/>
        </w:rPr>
        <w:t>BLASTP</w:t>
      </w:r>
      <w:r>
        <w:t xml:space="preserve"> command for each ORF in all the chromosome/organelle directories, creating an alignment report for each ORF named </w:t>
      </w:r>
      <w:r w:rsidRPr="00047AD7">
        <w:rPr>
          <w:i/>
        </w:rPr>
        <w:t>&lt;ORF name&gt;.blastp.txt</w:t>
      </w:r>
      <w:r>
        <w:t xml:space="preserve">. (See </w:t>
      </w:r>
      <w:r w:rsidR="003B471F">
        <w:fldChar w:fldCharType="begin"/>
      </w:r>
      <w:r>
        <w:instrText xml:space="preserve"> REF _Ref465840277 \h </w:instrText>
      </w:r>
      <w:r w:rsidR="003B471F">
        <w:fldChar w:fldCharType="separate"/>
      </w:r>
      <w:r>
        <w:t>do_blastp.sh script to produce alignment and scores for ORFs in chromosome/organelle directories</w:t>
      </w:r>
      <w:r w:rsidR="003B471F">
        <w:fldChar w:fldCharType="end"/>
      </w:r>
      <w:r>
        <w:t>.)  This query produces the top 10 target sequence alignments for each ORF.</w:t>
      </w:r>
    </w:p>
    <w:p w14:paraId="2F6E24A3" w14:textId="77777777" w:rsidR="006F47B5" w:rsidRDefault="006F47B5" w:rsidP="00730724">
      <w:pPr>
        <w:pStyle w:val="Heading3"/>
        <w:spacing w:line="480" w:lineRule="auto"/>
      </w:pPr>
      <w:r>
        <w:t>An Extract Translate and Load (ETL) process populates the BLAST_STATISTICS table in a PostgreSQL database on the work VM.</w:t>
      </w:r>
    </w:p>
    <w:p w14:paraId="2F80518A" w14:textId="77777777" w:rsidR="006F47B5" w:rsidRDefault="006F47B5" w:rsidP="00730724">
      <w:pPr>
        <w:spacing w:line="480" w:lineRule="auto"/>
      </w:pPr>
      <w:r>
        <w:t xml:space="preserve">For each ORF, a file named like </w:t>
      </w:r>
      <w:proofErr w:type="gramStart"/>
      <w:r w:rsidRPr="00D641BE">
        <w:rPr>
          <w:i/>
        </w:rPr>
        <w:t>&lt;ORF&gt;.blastp.stats</w:t>
      </w:r>
      <w:proofErr w:type="gramEnd"/>
      <w:r>
        <w:t xml:space="preserve"> is created</w:t>
      </w:r>
      <w:r>
        <w:rPr>
          <w:b/>
        </w:rPr>
        <w:t xml:space="preserve"> </w:t>
      </w:r>
      <w:r>
        <w:t xml:space="preserve">by </w:t>
      </w:r>
      <w:r w:rsidR="000116F4">
        <w:fldChar w:fldCharType="begin"/>
      </w:r>
      <w:r w:rsidR="000116F4">
        <w:instrText xml:space="preserve"> REF _Ref465940828 \h  \* MERGEFORMAT </w:instrText>
      </w:r>
      <w:r w:rsidR="000116F4">
        <w:fldChar w:fldCharType="separate"/>
      </w:r>
      <w:r>
        <w:softHyphen/>
      </w:r>
      <w:r>
        <w:softHyphen/>
        <w:t>blast</w:t>
      </w:r>
      <w:r w:rsidRPr="0011062C">
        <w:rPr>
          <w:b/>
        </w:rPr>
        <w:t>_stats</w:t>
      </w:r>
      <w:r>
        <w:t>.sh</w:t>
      </w:r>
      <w:r w:rsidR="000116F4">
        <w:fldChar w:fldCharType="end"/>
      </w:r>
      <w:r>
        <w:t>, which runs Perl script</w:t>
      </w:r>
      <w:r w:rsidRPr="00A27346">
        <w:rPr>
          <w:b/>
        </w:rPr>
        <w:t xml:space="preserve"> </w:t>
      </w:r>
      <w:r w:rsidR="000116F4">
        <w:fldChar w:fldCharType="begin"/>
      </w:r>
      <w:r w:rsidR="000116F4">
        <w:instrText xml:space="preserve"> REF _Ref465941226 \h  \* MERGEFORMAT </w:instrText>
      </w:r>
      <w:r w:rsidR="000116F4">
        <w:fldChar w:fldCharType="separate"/>
      </w:r>
      <w:r>
        <w:t>extract_header.pl</w:t>
      </w:r>
      <w:r w:rsidR="000116F4">
        <w:fldChar w:fldCharType="end"/>
      </w:r>
      <w:r>
        <w:t xml:space="preserve"> that extracts the blast statistics from the BLASTP reports.</w:t>
      </w:r>
    </w:p>
    <w:p w14:paraId="68C4EA2E" w14:textId="77777777" w:rsidR="006F47B5" w:rsidRDefault="006F47B5" w:rsidP="00730724">
      <w:pPr>
        <w:spacing w:line="480" w:lineRule="auto"/>
      </w:pPr>
      <w:r>
        <w:t xml:space="preserve">The </w:t>
      </w:r>
      <w:r w:rsidR="003B471F">
        <w:fldChar w:fldCharType="begin"/>
      </w:r>
      <w:r>
        <w:instrText xml:space="preserve"> REF _Ref465941587 \h </w:instrText>
      </w:r>
      <w:r w:rsidR="003B471F">
        <w:fldChar w:fldCharType="separate"/>
      </w:r>
      <w:r>
        <w:t>create_populate_blast_statistics.sh</w:t>
      </w:r>
      <w:r w:rsidR="003B471F">
        <w:fldChar w:fldCharType="end"/>
      </w:r>
      <w:r>
        <w:t xml:space="preserve"> bash script assembles the statistics into the necessary plsql command file </w:t>
      </w:r>
      <w:r>
        <w:rPr>
          <w:b/>
        </w:rPr>
        <w:t>populate_blast_statistics.</w:t>
      </w:r>
      <w:r w:rsidRPr="00205493">
        <w:t>sql</w:t>
      </w:r>
      <w:r>
        <w:t xml:space="preserve"> </w:t>
      </w:r>
      <w:r w:rsidRPr="00205493">
        <w:t>that</w:t>
      </w:r>
      <w:r>
        <w:t xml:space="preserve"> will be used to load the </w:t>
      </w:r>
      <w:r>
        <w:rPr>
          <w:b/>
        </w:rPr>
        <w:t>blast_statistics</w:t>
      </w:r>
      <w:r>
        <w:t xml:space="preserve"> table, once the table is created.</w:t>
      </w:r>
    </w:p>
    <w:p w14:paraId="6558D8C0" w14:textId="77777777" w:rsidR="006F47B5" w:rsidRDefault="006F47B5" w:rsidP="00730724">
      <w:pPr>
        <w:spacing w:line="480" w:lineRule="auto"/>
      </w:pPr>
      <w:r>
        <w:t xml:space="preserve">Using the </w:t>
      </w:r>
      <w:r>
        <w:rPr>
          <w:i/>
        </w:rPr>
        <w:t>psql</w:t>
      </w:r>
      <w:r>
        <w:t xml:space="preserve"> client, the </w:t>
      </w:r>
      <w:r w:rsidR="000116F4">
        <w:fldChar w:fldCharType="begin"/>
      </w:r>
      <w:r w:rsidR="000116F4">
        <w:instrText xml:space="preserve"> REF _Ref465942038 \h  \* MERGEFORMAT </w:instrText>
      </w:r>
      <w:r w:rsidR="000116F4">
        <w:fldChar w:fldCharType="separate"/>
      </w:r>
      <w:r w:rsidRPr="0011062C">
        <w:rPr>
          <w:b/>
        </w:rPr>
        <w:t>blast_statistics.sql</w:t>
      </w:r>
      <w:r w:rsidR="000116F4">
        <w:fldChar w:fldCharType="end"/>
      </w:r>
      <w:r>
        <w:t xml:space="preserve"> table creates the </w:t>
      </w:r>
      <w:r>
        <w:rPr>
          <w:i/>
        </w:rPr>
        <w:t>blast_statistics</w:t>
      </w:r>
      <w:r>
        <w:t xml:space="preserve"> and </w:t>
      </w:r>
      <w:r>
        <w:rPr>
          <w:i/>
        </w:rPr>
        <w:t>tmp_blast_statistics</w:t>
      </w:r>
      <w:r>
        <w:t xml:space="preserve"> tables. The </w:t>
      </w:r>
      <w:r>
        <w:rPr>
          <w:i/>
        </w:rPr>
        <w:t>tmp_blast_statistics</w:t>
      </w:r>
      <w:r>
        <w:t xml:space="preserve"> table is a temporary data table that is used like a bucket to do inserts of one  ORF at a time into the </w:t>
      </w:r>
      <w:r>
        <w:rPr>
          <w:i/>
        </w:rPr>
        <w:t>blast_statistics</w:t>
      </w:r>
      <w:r>
        <w:t xml:space="preserve"> table. After each insert , the tmp_blast_statistics table is truncated.</w:t>
      </w:r>
    </w:p>
    <w:p w14:paraId="1C802920" w14:textId="77777777" w:rsidR="006F47B5" w:rsidRDefault="006F47B5" w:rsidP="00730724">
      <w:pPr>
        <w:spacing w:line="480" w:lineRule="auto"/>
      </w:pPr>
      <w:r>
        <w:t xml:space="preserve">Finally the </w:t>
      </w:r>
      <w:r>
        <w:rPr>
          <w:b/>
        </w:rPr>
        <w:t>populate_blast_statistics.sql</w:t>
      </w:r>
      <w:r>
        <w:rPr>
          <w:b/>
          <w:i/>
        </w:rPr>
        <w:t xml:space="preserve"> </w:t>
      </w:r>
      <w:r>
        <w:t xml:space="preserve">file is run, populating the </w:t>
      </w:r>
      <w:r>
        <w:rPr>
          <w:i/>
        </w:rPr>
        <w:t>blast_statistics</w:t>
      </w:r>
      <w:r>
        <w:t xml:space="preserve"> table.</w:t>
      </w:r>
    </w:p>
    <w:p w14:paraId="7BB66F43" w14:textId="77777777" w:rsidR="006F47B5" w:rsidRDefault="006F47B5" w:rsidP="00730724">
      <w:pPr>
        <w:spacing w:line="480" w:lineRule="auto"/>
      </w:pPr>
      <w:r>
        <w:t xml:space="preserve">Once the </w:t>
      </w:r>
      <w:r>
        <w:rPr>
          <w:i/>
        </w:rPr>
        <w:t xml:space="preserve">blast_statistics </w:t>
      </w:r>
      <w:r>
        <w:t>table is populated in the database on the work VM, it can be exported and re-imported into a similarly created table on the myChEMBL VM.</w:t>
      </w:r>
    </w:p>
    <w:p w14:paraId="63CD0E30" w14:textId="3A4D53BC" w:rsidR="007D5013" w:rsidRDefault="006F47B5">
      <w:r>
        <w:t xml:space="preserve">After </w:t>
      </w:r>
      <w:r>
        <w:rPr>
          <w:i/>
        </w:rPr>
        <w:t>blast_statistics</w:t>
      </w:r>
      <w:r>
        <w:t xml:space="preserve"> are populated in the </w:t>
      </w:r>
      <w:r>
        <w:rPr>
          <w:i/>
        </w:rPr>
        <w:t>chembl_20</w:t>
      </w:r>
      <w:r>
        <w:t xml:space="preserve"> databases, we can analyze the data more easily using relational database tools, and R.</w:t>
      </w:r>
    </w:p>
    <w:p w14:paraId="4CA641CC" w14:textId="77777777" w:rsidR="007D5013" w:rsidRDefault="007D5013" w:rsidP="007D5013">
      <w:pPr>
        <w:pStyle w:val="Heading1"/>
      </w:pPr>
      <w:r>
        <w:lastRenderedPageBreak/>
        <w:t>Results and Discussion</w:t>
      </w:r>
    </w:p>
    <w:p w14:paraId="213708BA" w14:textId="77777777" w:rsidR="0039360C" w:rsidRPr="00A3262A" w:rsidRDefault="0039360C" w:rsidP="0039360C">
      <w:pPr>
        <w:pStyle w:val="Heading2"/>
      </w:pPr>
      <w:r>
        <w:t>Preparing peptide sequences.</w:t>
      </w:r>
    </w:p>
    <w:p w14:paraId="57568456" w14:textId="2474F769" w:rsidR="007D5013" w:rsidRDefault="0039360C" w:rsidP="00730724">
      <w:pPr>
        <w:spacing w:line="480" w:lineRule="auto"/>
      </w:pPr>
      <w:r>
        <w:t xml:space="preserve">To avoid missing any relevant genes, </w:t>
      </w:r>
      <w:r w:rsidR="007B2C1C">
        <w:t xml:space="preserve">the author </w:t>
      </w:r>
      <w:r>
        <w:t xml:space="preserve">searched for peptide sequences to find as many putative peptides as </w:t>
      </w:r>
      <w:r w:rsidR="008E3314">
        <w:t>possible</w:t>
      </w:r>
      <w:r>
        <w:t xml:space="preserve"> by using </w:t>
      </w:r>
      <w:r w:rsidRPr="00996D40">
        <w:rPr>
          <w:b/>
        </w:rPr>
        <w:t>glimmer3.02</w:t>
      </w:r>
      <w:r>
        <w:t xml:space="preserve">, which wrote out separate files by chromosome or </w:t>
      </w:r>
      <w:r w:rsidR="008E3314">
        <w:t xml:space="preserve">plastid </w:t>
      </w:r>
      <w:r>
        <w:t xml:space="preserve">(mitochondrion or apicoplast) named according to the scheme </w:t>
      </w:r>
      <w:r w:rsidRPr="00996D40">
        <w:rPr>
          <w:i/>
        </w:rPr>
        <w:t>chromosome/</w:t>
      </w:r>
      <w:r w:rsidR="008E3314">
        <w:rPr>
          <w:i/>
        </w:rPr>
        <w:t>plastid</w:t>
      </w:r>
      <w:proofErr w:type="gramStart"/>
      <w:r w:rsidRPr="00996D40">
        <w:rPr>
          <w:i/>
        </w:rPr>
        <w:t>&gt;.genes</w:t>
      </w:r>
      <w:proofErr w:type="gramEnd"/>
      <w:r>
        <w:t xml:space="preserve">.  Each line in these files corresponds to one peptide; we identified </w:t>
      </w:r>
      <w:r w:rsidRPr="00C37159">
        <w:rPr>
          <w:rFonts w:ascii="Courier New" w:hAnsi="Courier New" w:cs="Courier New"/>
          <w:sz w:val="18"/>
          <w:szCs w:val="18"/>
        </w:rPr>
        <w:t>12</w:t>
      </w:r>
      <w:r>
        <w:rPr>
          <w:rFonts w:ascii="Courier New" w:hAnsi="Courier New" w:cs="Courier New"/>
          <w:sz w:val="18"/>
          <w:szCs w:val="18"/>
        </w:rPr>
        <w:t>,</w:t>
      </w:r>
      <w:r w:rsidRPr="00C37159">
        <w:rPr>
          <w:rFonts w:ascii="Courier New" w:hAnsi="Courier New" w:cs="Courier New"/>
          <w:sz w:val="18"/>
          <w:szCs w:val="18"/>
        </w:rPr>
        <w:t>480</w:t>
      </w:r>
      <w:r>
        <w:t xml:space="preserve"> peptides in this way (See </w:t>
      </w:r>
      <w:r w:rsidR="003B471F">
        <w:fldChar w:fldCharType="begin"/>
      </w:r>
      <w:r>
        <w:instrText xml:space="preserve"> REF _Ref468193218 \h </w:instrText>
      </w:r>
      <w:r w:rsidR="003B471F">
        <w:fldChar w:fldCharType="separate"/>
      </w:r>
      <w:r>
        <w:t>Gene count</w:t>
      </w:r>
      <w:r w:rsidR="003B471F">
        <w:fldChar w:fldCharType="end"/>
      </w:r>
      <w:r>
        <w:t>.)</w:t>
      </w:r>
    </w:p>
    <w:p w14:paraId="2D1FBCFF" w14:textId="77777777" w:rsidR="00301AF7" w:rsidRDefault="00301AF7" w:rsidP="00730724">
      <w:pPr>
        <w:spacing w:line="480" w:lineRule="auto"/>
      </w:pPr>
      <w:r>
        <w:t xml:space="preserve">Using EMBL tools, each gene was extracted and translated into an ORF file (Open Reading Frame) file to a directory corresponding to the </w:t>
      </w:r>
      <w:r>
        <w:rPr>
          <w:i/>
        </w:rPr>
        <w:t>genes</w:t>
      </w:r>
      <w:r>
        <w:t xml:space="preserve"> file.</w:t>
      </w:r>
    </w:p>
    <w:p w14:paraId="35A24FBD" w14:textId="77777777" w:rsidR="00301AF7" w:rsidRPr="005874F1" w:rsidRDefault="00301AF7" w:rsidP="00730724">
      <w:pPr>
        <w:spacing w:line="480" w:lineRule="auto"/>
      </w:pPr>
      <w:r>
        <w:t>These processes took about an hour.</w:t>
      </w:r>
    </w:p>
    <w:p w14:paraId="2ED9DBFB" w14:textId="77777777" w:rsidR="005C12B2" w:rsidRDefault="005C12B2" w:rsidP="005C12B2">
      <w:pPr>
        <w:pStyle w:val="Heading2"/>
      </w:pPr>
      <w:r>
        <w:t>BLASTP scoring</w:t>
      </w:r>
    </w:p>
    <w:p w14:paraId="76D8E93F" w14:textId="77777777" w:rsidR="005C12B2" w:rsidRDefault="005C12B2" w:rsidP="00730724">
      <w:pPr>
        <w:spacing w:line="480" w:lineRule="auto"/>
      </w:pPr>
      <w:r>
        <w:t>Applying BLASTP to each ORF created a BLAST report file containing up to 10 alignments to targets and including their scores.  The reports were named</w:t>
      </w:r>
      <w:r w:rsidRPr="005874F1">
        <w:rPr>
          <w:i/>
        </w:rPr>
        <w:t xml:space="preserve"> &lt;ORF&gt;.blastp.txt</w:t>
      </w:r>
      <w:r>
        <w:t>.  This process took about an hour.</w:t>
      </w:r>
      <w:r w:rsidR="00805C3E">
        <w:t xml:space="preserve">  (See </w:t>
      </w:r>
      <w:r w:rsidR="00971EE3">
        <w:fldChar w:fldCharType="begin"/>
      </w:r>
      <w:r w:rsidR="00971EE3">
        <w:instrText xml:space="preserve"> REF _Ref468649140 \h </w:instrText>
      </w:r>
      <w:r w:rsidR="00971EE3">
        <w:fldChar w:fldCharType="separate"/>
      </w:r>
      <w:r w:rsidR="00971EE3">
        <w:t xml:space="preserve">Figure </w:t>
      </w:r>
      <w:proofErr w:type="gramStart"/>
      <w:r w:rsidR="00971EE3">
        <w:rPr>
          <w:noProof/>
        </w:rPr>
        <w:t>5</w:t>
      </w:r>
      <w:r w:rsidR="00971EE3">
        <w:t>:Understanding</w:t>
      </w:r>
      <w:proofErr w:type="gramEnd"/>
      <w:r w:rsidR="00971EE3">
        <w:t xml:space="preserve"> BLAST statistics.</w:t>
      </w:r>
      <w:r w:rsidR="00971EE3">
        <w:fldChar w:fldCharType="end"/>
      </w:r>
      <w:r w:rsidR="00971EE3">
        <w:t>)</w:t>
      </w:r>
    </w:p>
    <w:p w14:paraId="7A791782" w14:textId="77777777" w:rsidR="005C12B2" w:rsidRDefault="005C12B2" w:rsidP="00730724">
      <w:pPr>
        <w:spacing w:line="480" w:lineRule="auto"/>
      </w:pPr>
      <w:r>
        <w:t>Each blast report was parsed into a file named</w:t>
      </w:r>
      <w:r w:rsidRPr="00220AC4">
        <w:rPr>
          <w:i/>
        </w:rPr>
        <w:t xml:space="preserve"> &lt;ORF&gt;.blastp.stats</w:t>
      </w:r>
      <w:r>
        <w:t>.  Parsing took less than a minute.</w:t>
      </w:r>
    </w:p>
    <w:p w14:paraId="1287DFB9" w14:textId="36443A6E" w:rsidR="00805C3E" w:rsidRDefault="005C12B2" w:rsidP="00730724">
      <w:pPr>
        <w:spacing w:line="480" w:lineRule="auto"/>
      </w:pPr>
      <w:r>
        <w:t xml:space="preserve">The ETL process took about 15 minutes, and created </w:t>
      </w:r>
      <w:r w:rsidRPr="00220AC4">
        <w:t>55</w:t>
      </w:r>
      <w:r>
        <w:t>,</w:t>
      </w:r>
      <w:r w:rsidRPr="00220AC4">
        <w:t>848</w:t>
      </w:r>
      <w:r>
        <w:t xml:space="preserve"> </w:t>
      </w:r>
      <w:r w:rsidRPr="00220AC4">
        <w:rPr>
          <w:i/>
        </w:rPr>
        <w:t>blast_statistics</w:t>
      </w:r>
      <w:r w:rsidR="00805C3E">
        <w:t xml:space="preserve"> records in the PostgreSQL database on the work VM.  These records were exported and re-imported into the </w:t>
      </w:r>
      <w:r w:rsidR="00805C3E">
        <w:rPr>
          <w:i/>
        </w:rPr>
        <w:t xml:space="preserve">chembl_20 </w:t>
      </w:r>
      <w:r w:rsidR="00805C3E">
        <w:t xml:space="preserve">database for </w:t>
      </w:r>
      <w:r w:rsidR="008E3314">
        <w:t xml:space="preserve">integration </w:t>
      </w:r>
      <w:r w:rsidR="00805C3E">
        <w:t>with target and drug information for analysis.</w:t>
      </w:r>
    </w:p>
    <w:p w14:paraId="019E7BAD" w14:textId="77777777" w:rsidR="00FC7D1E" w:rsidRDefault="005C22A9" w:rsidP="005C22A9">
      <w:pPr>
        <w:pStyle w:val="Heading2"/>
      </w:pPr>
      <w:r>
        <w:t>Testing the hypothesis: Sequences with more than normally expected similarity to targets are likely to be targets themselves.</w:t>
      </w:r>
    </w:p>
    <w:p w14:paraId="37FB498E" w14:textId="77777777" w:rsidR="00E872E5" w:rsidRPr="00720073" w:rsidRDefault="00E872E5" w:rsidP="00730724">
      <w:pPr>
        <w:spacing w:line="480" w:lineRule="auto"/>
        <w:rPr>
          <w:sz w:val="23"/>
          <w:szCs w:val="23"/>
        </w:rPr>
      </w:pPr>
      <w:r>
        <w:t xml:space="preserve">The malaria organism, </w:t>
      </w:r>
      <w:r>
        <w:rPr>
          <w:i/>
        </w:rPr>
        <w:t xml:space="preserve">p. falciparum, </w:t>
      </w:r>
      <w:r>
        <w:t>has two kinds of organelles that have genes more closely related to bacteria than to other protists</w:t>
      </w:r>
      <w:r w:rsidR="00720073">
        <w:t xml:space="preserve"> </w:t>
      </w:r>
      <w:r w:rsidR="00720073">
        <w:rPr>
          <w:sz w:val="23"/>
          <w:szCs w:val="23"/>
        </w:rPr>
        <w:t xml:space="preserve">(see </w:t>
      </w:r>
      <w:r w:rsidR="00720073">
        <w:rPr>
          <w:sz w:val="23"/>
          <w:szCs w:val="23"/>
        </w:rPr>
        <w:fldChar w:fldCharType="begin"/>
      </w:r>
      <w:r w:rsidR="00720073">
        <w:rPr>
          <w:sz w:val="23"/>
          <w:szCs w:val="23"/>
        </w:rPr>
        <w:instrText xml:space="preserve"> REF _Ref468770890 \h </w:instrText>
      </w:r>
      <w:r w:rsidR="00720073">
        <w:rPr>
          <w:sz w:val="23"/>
          <w:szCs w:val="23"/>
        </w:rPr>
      </w:r>
      <w:r w:rsidR="00720073">
        <w:rPr>
          <w:sz w:val="23"/>
          <w:szCs w:val="23"/>
        </w:rPr>
        <w:fldChar w:fldCharType="separate"/>
      </w:r>
      <w:r w:rsidR="00720073">
        <w:t xml:space="preserve">Figure </w:t>
      </w:r>
      <w:r w:rsidR="00720073">
        <w:rPr>
          <w:noProof/>
        </w:rPr>
        <w:t>6</w:t>
      </w:r>
      <w:r w:rsidR="00720073">
        <w:t>: Plasmodium structural diagram showing organelles.</w:t>
      </w:r>
      <w:r w:rsidR="00720073">
        <w:rPr>
          <w:sz w:val="23"/>
          <w:szCs w:val="23"/>
        </w:rPr>
        <w:fldChar w:fldCharType="end"/>
      </w:r>
      <w:r w:rsidR="00720073">
        <w:rPr>
          <w:sz w:val="23"/>
          <w:szCs w:val="23"/>
        </w:rPr>
        <w:t>)</w:t>
      </w:r>
      <w:r>
        <w:t xml:space="preserve">  The proteins translated from these genes are known malaria targets:</w:t>
      </w:r>
    </w:p>
    <w:p w14:paraId="3E419EC9" w14:textId="77777777" w:rsidR="00E872E5" w:rsidRDefault="00E872E5" w:rsidP="00E872E5">
      <w:pPr>
        <w:ind w:left="720"/>
        <w:rPr>
          <w:sz w:val="23"/>
          <w:szCs w:val="23"/>
        </w:rPr>
      </w:pPr>
      <w:r>
        <w:lastRenderedPageBreak/>
        <w:t>“</w:t>
      </w:r>
      <w:r>
        <w:rPr>
          <w:rFonts w:ascii="Arial" w:hAnsi="Arial" w:cs="Arial"/>
          <w:color w:val="333132"/>
          <w:sz w:val="21"/>
          <w:szCs w:val="21"/>
          <w:lang w:val="en"/>
        </w:rPr>
        <w:t xml:space="preserve">Several antibiotics, including clindamycin, chloramphenicol and the macrolides erythromycin and azithromycin, bind in the vicinity of the ribosome LSU peptidyl transferase centre or the peptide exit tunnel and inhibit parasite growth. This group also includes thiostrepton that contacts ribosomal protein L11 and the GTPase region of 23S rRNA. Translation inhibitory antibiotics have two putative target organelles, the apicoplast and mitochondrion, of the parasite. Some antibiotics (e. g. clindamycin, azithromycin, chloramphenicol and tetracycline) have been demonstrated to have a delayed-death effect, a phenotype associated with apicoplast-specific action... Thiostrepton causes immediate parasite killing and is proposed to have additional targets in </w:t>
      </w:r>
      <w:r>
        <w:rPr>
          <w:rStyle w:val="Emphasis"/>
          <w:rFonts w:ascii="Arial" w:hAnsi="Arial" w:cs="Arial"/>
          <w:color w:val="333132"/>
          <w:sz w:val="21"/>
          <w:szCs w:val="21"/>
          <w:lang w:val="en"/>
        </w:rPr>
        <w:t>P. falciparum</w:t>
      </w:r>
      <w:r>
        <w:rPr>
          <w:sz w:val="23"/>
          <w:szCs w:val="23"/>
        </w:rPr>
        <w:t>.”</w:t>
      </w:r>
      <w:r w:rsidR="0022721B">
        <w:rPr>
          <w:sz w:val="23"/>
          <w:szCs w:val="23"/>
        </w:rPr>
        <w:t xml:space="preserve"> – Ankit Gupta, et al.</w:t>
      </w:r>
    </w:p>
    <w:p w14:paraId="6E892812" w14:textId="6883428E" w:rsidR="005C22A9" w:rsidRDefault="00B21F73" w:rsidP="00730724">
      <w:pPr>
        <w:spacing w:line="480" w:lineRule="auto"/>
      </w:pPr>
      <w:r>
        <w:rPr>
          <w:sz w:val="23"/>
          <w:szCs w:val="23"/>
        </w:rPr>
        <w:t>We</w:t>
      </w:r>
      <w:r w:rsidR="00720073">
        <w:rPr>
          <w:sz w:val="23"/>
          <w:szCs w:val="23"/>
        </w:rPr>
        <w:t xml:space="preserve"> attempt</w:t>
      </w:r>
      <w:r>
        <w:rPr>
          <w:sz w:val="23"/>
          <w:szCs w:val="23"/>
        </w:rPr>
        <w:t>ed</w:t>
      </w:r>
      <w:r w:rsidR="00720073">
        <w:rPr>
          <w:sz w:val="23"/>
          <w:szCs w:val="23"/>
        </w:rPr>
        <w:t xml:space="preserve"> to separate the population of cross-species targets from the general population of proteins in </w:t>
      </w:r>
      <w:r w:rsidR="00720073">
        <w:rPr>
          <w:i/>
          <w:sz w:val="23"/>
          <w:szCs w:val="23"/>
        </w:rPr>
        <w:t>p. falciparum</w:t>
      </w:r>
      <w:r w:rsidR="00720073">
        <w:rPr>
          <w:sz w:val="23"/>
          <w:szCs w:val="23"/>
        </w:rPr>
        <w:t xml:space="preserve"> using the signature of </w:t>
      </w:r>
      <w:r>
        <w:rPr>
          <w:sz w:val="23"/>
          <w:szCs w:val="23"/>
        </w:rPr>
        <w:t xml:space="preserve">normal distribution of data </w:t>
      </w:r>
      <w:r w:rsidR="00720073">
        <w:rPr>
          <w:sz w:val="23"/>
          <w:szCs w:val="23"/>
        </w:rPr>
        <w:t>to separate these two groups.</w:t>
      </w:r>
      <w:r w:rsidR="00C656EC">
        <w:rPr>
          <w:sz w:val="23"/>
          <w:szCs w:val="23"/>
        </w:rPr>
        <w:t xml:space="preserve"> </w:t>
      </w:r>
      <w:r w:rsidR="005C22A9">
        <w:t xml:space="preserve">The following concepts support </w:t>
      </w:r>
      <w:r w:rsidR="00366FA5">
        <w:t>this approach</w:t>
      </w:r>
      <w:r w:rsidR="005C22A9">
        <w:t>:</w:t>
      </w:r>
    </w:p>
    <w:p w14:paraId="1ED322EB" w14:textId="77777777" w:rsidR="005C22A9" w:rsidRDefault="005C22A9" w:rsidP="00730724">
      <w:pPr>
        <w:pStyle w:val="ListParagraph"/>
        <w:numPr>
          <w:ilvl w:val="0"/>
          <w:numId w:val="7"/>
        </w:numPr>
        <w:spacing w:line="480" w:lineRule="auto"/>
      </w:pPr>
      <w:r>
        <w:t>Protein targets have a functional role that is vital to the pathogenic organism.  Drugs interfere with these targets.</w:t>
      </w:r>
    </w:p>
    <w:p w14:paraId="24EF45E6" w14:textId="77777777" w:rsidR="005C22A9" w:rsidRDefault="005C22A9" w:rsidP="00730724">
      <w:pPr>
        <w:pStyle w:val="ListParagraph"/>
        <w:numPr>
          <w:ilvl w:val="0"/>
          <w:numId w:val="7"/>
        </w:numPr>
        <w:spacing w:line="480" w:lineRule="auto"/>
      </w:pPr>
      <w:r>
        <w:t xml:space="preserve">Sequences that are functionally </w:t>
      </w:r>
      <w:r w:rsidR="00636C23">
        <w:t>important</w:t>
      </w:r>
      <w:r>
        <w:t xml:space="preserve"> are conserved, as changes to these sequences interfere with their function, preventing their propagation.</w:t>
      </w:r>
    </w:p>
    <w:p w14:paraId="0A5948B2" w14:textId="77777777" w:rsidR="005C22A9" w:rsidRDefault="005C22A9" w:rsidP="00730724">
      <w:pPr>
        <w:pStyle w:val="ListParagraph"/>
        <w:numPr>
          <w:ilvl w:val="0"/>
          <w:numId w:val="7"/>
        </w:numPr>
        <w:spacing w:line="480" w:lineRule="auto"/>
      </w:pPr>
      <w:r>
        <w:t>Over time, gene sequences mutate randomly.  Sequences that are highly similar are either closely related, or functionally similar.</w:t>
      </w:r>
    </w:p>
    <w:p w14:paraId="1E469AB9" w14:textId="77777777" w:rsidR="003F7755" w:rsidRDefault="003F7755" w:rsidP="00730724">
      <w:pPr>
        <w:spacing w:line="480" w:lineRule="auto"/>
      </w:pPr>
      <w:r>
        <w:t xml:space="preserve">These concepts lead us to expect that there should be two separate populations of proteins </w:t>
      </w:r>
      <w:r w:rsidR="00366FA5">
        <w:t>having different distribution</w:t>
      </w:r>
      <w:r w:rsidR="003402B5">
        <w:t>s</w:t>
      </w:r>
      <w:r w:rsidR="00366FA5">
        <w:t xml:space="preserve"> of scores</w:t>
      </w:r>
      <w:r>
        <w:t>:  a lower scor</w:t>
      </w:r>
      <w:r w:rsidR="00636C23">
        <w:t>ing set whose distribution would be explained by random mutation, and a higher scoring set consistent with functional conservation.</w:t>
      </w:r>
    </w:p>
    <w:p w14:paraId="15AA7EAE" w14:textId="77777777" w:rsidR="00366FA5" w:rsidRDefault="00366FA5" w:rsidP="00730724">
      <w:pPr>
        <w:spacing w:line="480" w:lineRule="auto"/>
      </w:pPr>
      <w:r>
        <w:t>A distribution showing normality would support the null hypothesis of similarity scores resulting from the random process of mutation.</w:t>
      </w:r>
    </w:p>
    <w:p w14:paraId="48CA9A06" w14:textId="7CBB4E9E" w:rsidR="00FA113A" w:rsidRDefault="00971723" w:rsidP="00971723">
      <w:pPr>
        <w:pStyle w:val="Heading3"/>
      </w:pPr>
      <w:r>
        <w:t>Data analysis using R</w:t>
      </w:r>
      <w:r w:rsidR="00341A21">
        <w:t xml:space="preserve"> for </w:t>
      </w:r>
      <w:r w:rsidR="00341A21">
        <w:rPr>
          <w:i/>
        </w:rPr>
        <w:t>p. falciparum</w:t>
      </w:r>
      <w:r>
        <w:t>.</w:t>
      </w:r>
    </w:p>
    <w:p w14:paraId="1F83B697" w14:textId="77777777" w:rsidR="00971723" w:rsidRDefault="00C7666C" w:rsidP="00730724">
      <w:pPr>
        <w:spacing w:line="480" w:lineRule="auto"/>
      </w:pPr>
      <w:r>
        <w:t xml:space="preserve">Using R, the </w:t>
      </w:r>
      <w:r>
        <w:rPr>
          <w:i/>
        </w:rPr>
        <w:t>blast_statistics</w:t>
      </w:r>
      <w:r>
        <w:t xml:space="preserve"> table was imported from the </w:t>
      </w:r>
      <w:r>
        <w:rPr>
          <w:i/>
        </w:rPr>
        <w:t>chembl_20</w:t>
      </w:r>
      <w:r>
        <w:t xml:space="preserve"> database where we had created it</w:t>
      </w:r>
      <w:r w:rsidR="000D1552">
        <w:t xml:space="preserve"> (</w:t>
      </w:r>
      <w:r w:rsidR="000D1552">
        <w:fldChar w:fldCharType="begin"/>
      </w:r>
      <w:r w:rsidR="000D1552">
        <w:instrText xml:space="preserve"> REF _Ref466212027 \h </w:instrText>
      </w:r>
      <w:r w:rsidR="000D1552">
        <w:fldChar w:fldCharType="separate"/>
      </w:r>
      <w:r w:rsidR="000D1552">
        <w:t xml:space="preserve">Loading </w:t>
      </w:r>
      <w:r w:rsidR="000D1552">
        <w:rPr>
          <w:i/>
        </w:rPr>
        <w:t>blast_statistics</w:t>
      </w:r>
      <w:r w:rsidR="000D1552">
        <w:t xml:space="preserve"> </w:t>
      </w:r>
      <w:proofErr w:type="spellStart"/>
      <w:r w:rsidR="000D1552">
        <w:t>dataframe</w:t>
      </w:r>
      <w:proofErr w:type="spellEnd"/>
      <w:r w:rsidR="000D1552">
        <w:t>.</w:t>
      </w:r>
      <w:r w:rsidR="000D1552">
        <w:fldChar w:fldCharType="end"/>
      </w:r>
      <w:r w:rsidR="000D1552">
        <w:t>)</w:t>
      </w:r>
      <w:r>
        <w:t xml:space="preserve"> using the ETL procedure described (</w:t>
      </w:r>
      <w:r>
        <w:fldChar w:fldCharType="begin"/>
      </w:r>
      <w:r>
        <w:instrText xml:space="preserve"> REF _Ref468347174 \h </w:instrText>
      </w:r>
      <w:r>
        <w:fldChar w:fldCharType="separate"/>
      </w:r>
      <w:r>
        <w:t xml:space="preserve">Figure </w:t>
      </w:r>
      <w:r>
        <w:rPr>
          <w:noProof/>
        </w:rPr>
        <w:t>4</w:t>
      </w:r>
      <w:r>
        <w:t xml:space="preserve">: Genome target </w:t>
      </w:r>
      <w:r>
        <w:lastRenderedPageBreak/>
        <w:t>analysis workflow</w:t>
      </w:r>
      <w:r>
        <w:fldChar w:fldCharType="end"/>
      </w:r>
      <w:r>
        <w:t>.)  Histogram sh</w:t>
      </w:r>
      <w:r w:rsidR="000D1552">
        <w:t xml:space="preserve">ows that the </w:t>
      </w:r>
      <w:r w:rsidR="000D1552" w:rsidRPr="007B2216">
        <w:rPr>
          <w:i/>
        </w:rPr>
        <w:t>score</w:t>
      </w:r>
      <w:r w:rsidR="000D1552">
        <w:t xml:space="preserve"> data are log </w:t>
      </w:r>
      <w:r>
        <w:t xml:space="preserve">distributed </w:t>
      </w:r>
      <w:r w:rsidR="000D1552">
        <w:t>(</w:t>
      </w:r>
      <w:r w:rsidR="000D1552">
        <w:fldChar w:fldCharType="begin"/>
      </w:r>
      <w:r w:rsidR="000D1552">
        <w:instrText xml:space="preserve"> REF _Ref468772317 \h </w:instrText>
      </w:r>
      <w:r w:rsidR="000D1552">
        <w:fldChar w:fldCharType="separate"/>
      </w:r>
      <w:r w:rsidR="000D1552">
        <w:t xml:space="preserve">Figure </w:t>
      </w:r>
      <w:proofErr w:type="gramStart"/>
      <w:r w:rsidR="000D1552">
        <w:rPr>
          <w:noProof/>
        </w:rPr>
        <w:t>7</w:t>
      </w:r>
      <w:r w:rsidR="000D1552">
        <w:t>:Histogram</w:t>
      </w:r>
      <w:proofErr w:type="gramEnd"/>
      <w:r w:rsidR="000D1552">
        <w:t xml:space="preserve"> showing distribution of scores.</w:t>
      </w:r>
      <w:r w:rsidR="000D1552">
        <w:fldChar w:fldCharType="end"/>
      </w:r>
      <w:r w:rsidR="000D1552">
        <w:t>)</w:t>
      </w:r>
    </w:p>
    <w:p w14:paraId="1B00939A" w14:textId="77777777" w:rsidR="00C34963" w:rsidRPr="00C7666C" w:rsidRDefault="00366FA5" w:rsidP="00730724">
      <w:pPr>
        <w:spacing w:line="480" w:lineRule="auto"/>
      </w:pPr>
      <w:r>
        <w:t xml:space="preserve">R’s </w:t>
      </w:r>
      <w:r w:rsidRPr="00BD15A0">
        <w:rPr>
          <w:b/>
        </w:rPr>
        <w:t>qqnorm</w:t>
      </w:r>
      <w:r>
        <w:t xml:space="preserve"> plot describes visually how well a distribution approaches normality.  </w:t>
      </w:r>
      <w:r w:rsidR="005D01A5">
        <w:t xml:space="preserve">The graph produced by the </w:t>
      </w:r>
      <w:r w:rsidR="005D01A5" w:rsidRPr="00BD15A0">
        <w:rPr>
          <w:b/>
        </w:rPr>
        <w:t>qqnorm</w:t>
      </w:r>
      <w:r w:rsidR="005D01A5">
        <w:t xml:space="preserve"> plot combin</w:t>
      </w:r>
      <w:r w:rsidR="00BD15A0">
        <w:t>es</w:t>
      </w:r>
      <w:r w:rsidR="005D01A5">
        <w:t xml:space="preserve"> with a red line</w:t>
      </w:r>
      <w:r w:rsidR="00BD15A0">
        <w:t xml:space="preserve"> drawn by </w:t>
      </w:r>
      <w:r w:rsidR="00BD15A0">
        <w:rPr>
          <w:b/>
        </w:rPr>
        <w:t>qqline</w:t>
      </w:r>
      <w:r w:rsidR="005D01A5">
        <w:t xml:space="preserve"> delineating expected normality</w:t>
      </w:r>
      <w:r w:rsidR="00BD15A0">
        <w:t xml:space="preserve"> for comparison</w:t>
      </w:r>
      <w:r w:rsidR="005D01A5">
        <w:t>.</w:t>
      </w:r>
    </w:p>
    <w:p w14:paraId="002B3F22" w14:textId="77777777" w:rsidR="005C22A9" w:rsidRPr="005C22A9" w:rsidRDefault="008157C4" w:rsidP="00730724">
      <w:pPr>
        <w:spacing w:line="480" w:lineRule="auto"/>
      </w:pPr>
      <w:r>
        <w:t>The complete dataset of a</w:t>
      </w:r>
      <w:r w:rsidR="00F65B50">
        <w:t xml:space="preserve">ll malaria similarity scores </w:t>
      </w:r>
      <w:r>
        <w:t>departs markedly from normality in the upper range of scores (</w:t>
      </w:r>
      <w:r>
        <w:fldChar w:fldCharType="begin"/>
      </w:r>
      <w:r>
        <w:instrText xml:space="preserve"> REF _Ref468783544 \h </w:instrText>
      </w:r>
      <w:r>
        <w:fldChar w:fldCharType="separate"/>
      </w:r>
      <w:r>
        <w:t xml:space="preserve">Figure </w:t>
      </w:r>
      <w:r>
        <w:rPr>
          <w:noProof/>
        </w:rPr>
        <w:t>8</w:t>
      </w:r>
      <w:r>
        <w:t>: "All malaria scores" qqnorm plot.</w:t>
      </w:r>
      <w:r>
        <w:fldChar w:fldCharType="end"/>
      </w:r>
      <w:r>
        <w:t>)</w:t>
      </w:r>
    </w:p>
    <w:p w14:paraId="1621BA12" w14:textId="77777777" w:rsidR="005C22A9" w:rsidRDefault="008157C4" w:rsidP="00730724">
      <w:pPr>
        <w:spacing w:line="480" w:lineRule="auto"/>
      </w:pPr>
      <w:r>
        <w:t>We can construct an upper bound on</w:t>
      </w:r>
      <w:r w:rsidR="005D59DF">
        <w:t xml:space="preserve"> scores that discriminates </w:t>
      </w:r>
      <w:r>
        <w:t>the normally distributed scores from those that are not.</w:t>
      </w:r>
    </w:p>
    <w:p w14:paraId="26EBF94B" w14:textId="2843D455" w:rsidR="008157C4" w:rsidRPr="00823A6B" w:rsidRDefault="008157C4" w:rsidP="00730724">
      <w:pPr>
        <w:spacing w:line="480" w:lineRule="auto"/>
      </w:pPr>
      <w:r>
        <w:t xml:space="preserve">BLASTP is configured to omit low scores in the reports, which means that </w:t>
      </w:r>
      <w:r>
        <w:rPr>
          <w:i/>
        </w:rPr>
        <w:t>mean</w:t>
      </w:r>
      <w:r>
        <w:t xml:space="preserve"> and </w:t>
      </w:r>
      <w:r>
        <w:rPr>
          <w:i/>
        </w:rPr>
        <w:t>standard deviation</w:t>
      </w:r>
      <w:r>
        <w:t xml:space="preserve"> are not the best measures of centrality and dispersion.  </w:t>
      </w:r>
      <w:r>
        <w:rPr>
          <w:i/>
        </w:rPr>
        <w:t xml:space="preserve">Median </w:t>
      </w:r>
      <w:r>
        <w:t xml:space="preserve">and </w:t>
      </w:r>
      <w:r>
        <w:rPr>
          <w:i/>
        </w:rPr>
        <w:t>Maximum Absolute Deviation (MAD)</w:t>
      </w:r>
      <w:r>
        <w:t xml:space="preserve"> </w:t>
      </w:r>
      <w:r w:rsidR="00823A6B">
        <w:t xml:space="preserve">provide better metrics of the behavior of our dataset.  We chose a </w:t>
      </w:r>
      <w:r w:rsidR="00823A6B">
        <w:rPr>
          <w:i/>
        </w:rPr>
        <w:t>discriminant</w:t>
      </w:r>
      <w:r w:rsidR="00823A6B">
        <w:t xml:space="preserve"> </w:t>
      </w:r>
      <w:r w:rsidR="00823A6B">
        <w:rPr>
          <w:i/>
        </w:rPr>
        <w:t>threshold</w:t>
      </w:r>
      <w:r w:rsidR="00823A6B">
        <w:t xml:space="preserve"> as </w:t>
      </w:r>
      <w:r w:rsidR="00823A6B">
        <w:rPr>
          <w:i/>
        </w:rPr>
        <w:t>median(score) + 2 * mad(score)</w:t>
      </w:r>
      <w:r w:rsidR="00823A6B">
        <w:t xml:space="preserve">.  Below this threshold score, we expect the data to be distributed normally.  The value of this threshold score for </w:t>
      </w:r>
      <w:r w:rsidR="00823A6B">
        <w:rPr>
          <w:i/>
        </w:rPr>
        <w:t>p. falciparum</w:t>
      </w:r>
      <w:r w:rsidR="00823A6B">
        <w:t xml:space="preserve"> is </w:t>
      </w:r>
      <w:r w:rsidR="003D7739" w:rsidRPr="003D7739">
        <w:t>36.89212</w:t>
      </w:r>
      <w:r w:rsidR="00823A6B">
        <w:t>.</w:t>
      </w:r>
    </w:p>
    <w:p w14:paraId="45C76F4B" w14:textId="3B906360" w:rsidR="00301AF7" w:rsidRDefault="00AB0C26" w:rsidP="00730724">
      <w:pPr>
        <w:spacing w:line="480" w:lineRule="auto"/>
      </w:pPr>
      <w:r>
        <w:t>Plotting the dataset obtained b</w:t>
      </w:r>
      <w:r w:rsidR="00223455">
        <w:t>y</w:t>
      </w:r>
      <w:r>
        <w:t xml:space="preserve"> excluding values greater than this threshold displays normal behavior, as expected</w:t>
      </w:r>
      <w:r w:rsidR="002C02B7">
        <w:t xml:space="preserve"> (</w:t>
      </w:r>
      <w:r w:rsidR="002C02B7">
        <w:fldChar w:fldCharType="begin"/>
      </w:r>
      <w:r w:rsidR="002C02B7">
        <w:instrText xml:space="preserve"> REF _Ref468785646 \h </w:instrText>
      </w:r>
      <w:r w:rsidR="002C02B7">
        <w:fldChar w:fldCharType="separate"/>
      </w:r>
      <w:r w:rsidR="002C02B7">
        <w:t xml:space="preserve">Figure </w:t>
      </w:r>
      <w:r w:rsidR="002C02B7">
        <w:rPr>
          <w:noProof/>
        </w:rPr>
        <w:t>9</w:t>
      </w:r>
      <w:r w:rsidR="002C02B7">
        <w:t xml:space="preserve">: </w:t>
      </w:r>
      <w:proofErr w:type="spellStart"/>
      <w:proofErr w:type="gramStart"/>
      <w:r w:rsidR="002C02B7">
        <w:t>p.falciparum</w:t>
      </w:r>
      <w:proofErr w:type="spellEnd"/>
      <w:proofErr w:type="gramEnd"/>
      <w:r w:rsidR="002C02B7">
        <w:t xml:space="preserve"> normal scores.</w:t>
      </w:r>
      <w:r w:rsidR="002C02B7">
        <w:fldChar w:fldCharType="end"/>
      </w:r>
      <w:r w:rsidR="002C02B7">
        <w:t>)</w:t>
      </w:r>
    </w:p>
    <w:p w14:paraId="0F057361" w14:textId="77777777" w:rsidR="00F2408F" w:rsidRDefault="00F2408F" w:rsidP="00730724">
      <w:pPr>
        <w:spacing w:line="480" w:lineRule="auto"/>
      </w:pPr>
      <w:r>
        <w:t>The remainder of statistics</w:t>
      </w:r>
      <w:r w:rsidR="005D59DF">
        <w:t xml:space="preserve"> </w:t>
      </w:r>
      <w:r w:rsidR="00385913">
        <w:t>greater than the significance</w:t>
      </w:r>
      <w:r w:rsidR="005D59DF">
        <w:t xml:space="preserve"> threshold</w:t>
      </w:r>
      <w:r w:rsidR="008321BE">
        <w:t xml:space="preserve"> belong</w:t>
      </w:r>
      <w:r>
        <w:t xml:space="preserve"> to sequences that are </w:t>
      </w:r>
      <w:r w:rsidR="00E555C5">
        <w:t>more than normally</w:t>
      </w:r>
      <w:r>
        <w:t xml:space="preserve"> similar to targets sequences.</w:t>
      </w:r>
    </w:p>
    <w:p w14:paraId="5F280FA0" w14:textId="77777777" w:rsidR="003C4EDA" w:rsidRDefault="003C4EDA" w:rsidP="003C4EDA">
      <w:pPr>
        <w:pStyle w:val="Heading3"/>
      </w:pPr>
      <w:r>
        <w:t xml:space="preserve">Selecting promising sequences as targets using PostgreSQL </w:t>
      </w:r>
      <w:r w:rsidR="007F0E5D">
        <w:t>in the</w:t>
      </w:r>
      <w:r>
        <w:t xml:space="preserve"> augmented </w:t>
      </w:r>
      <w:r>
        <w:rPr>
          <w:i/>
        </w:rPr>
        <w:t>chembl_20</w:t>
      </w:r>
      <w:r>
        <w:t xml:space="preserve"> database.</w:t>
      </w:r>
    </w:p>
    <w:p w14:paraId="1EEC6098" w14:textId="77777777" w:rsidR="003C4EDA" w:rsidRDefault="003C4EDA" w:rsidP="00730724">
      <w:pPr>
        <w:spacing w:line="480" w:lineRule="auto"/>
      </w:pPr>
      <w:r>
        <w:t>Besides the similarity criteria, we also need exclusion criteria for targets so that we do not cho</w:t>
      </w:r>
      <w:r w:rsidR="00FA6596">
        <w:t>o</w:t>
      </w:r>
      <w:r>
        <w:t xml:space="preserve">se targets that are </w:t>
      </w:r>
      <w:r w:rsidR="003402B5">
        <w:t>too similar</w:t>
      </w:r>
      <w:r>
        <w:t xml:space="preserve"> to human or model organisms that we wish to protect.  We also wish to exclude targets that are already identified as malaria targets so that we will show only novel results.</w:t>
      </w:r>
    </w:p>
    <w:p w14:paraId="6D42572C" w14:textId="2D4C6DB1" w:rsidR="003C4EDA" w:rsidRDefault="001A60F1" w:rsidP="00730724">
      <w:pPr>
        <w:spacing w:line="480" w:lineRule="auto"/>
      </w:pPr>
      <w:r>
        <w:lastRenderedPageBreak/>
        <w:t xml:space="preserve">The author </w:t>
      </w:r>
      <w:r w:rsidR="003C4EDA">
        <w:t xml:space="preserve">created the </w:t>
      </w:r>
      <w:proofErr w:type="spellStart"/>
      <w:r w:rsidR="003C4EDA">
        <w:rPr>
          <w:i/>
        </w:rPr>
        <w:t>exclude_organisms</w:t>
      </w:r>
      <w:proofErr w:type="spellEnd"/>
      <w:r w:rsidR="003C4EDA">
        <w:t xml:space="preserve"> table to </w:t>
      </w:r>
      <w:r w:rsidR="006B62D5">
        <w:t>designate</w:t>
      </w:r>
      <w:r w:rsidR="003C4EDA">
        <w:t xml:space="preserve"> those organisms whose targets we wish to avoid</w:t>
      </w:r>
      <w:r w:rsidR="00FA6596">
        <w:t xml:space="preserve"> (</w:t>
      </w:r>
      <w:r w:rsidR="00FA6596">
        <w:fldChar w:fldCharType="begin"/>
      </w:r>
      <w:r w:rsidR="00FA6596">
        <w:instrText xml:space="preserve"> REF _Ref468787082 \h </w:instrText>
      </w:r>
      <w:r w:rsidR="00FA6596">
        <w:fldChar w:fldCharType="separate"/>
      </w:r>
      <w:r w:rsidR="00FA6596">
        <w:t xml:space="preserve">Table </w:t>
      </w:r>
      <w:r w:rsidR="00FA6596">
        <w:rPr>
          <w:noProof/>
        </w:rPr>
        <w:t>1</w:t>
      </w:r>
      <w:r w:rsidR="00FA6596">
        <w:t xml:space="preserve">: </w:t>
      </w:r>
      <w:proofErr w:type="spellStart"/>
      <w:r w:rsidR="00FA6596">
        <w:t>Exclude_organisms</w:t>
      </w:r>
      <w:proofErr w:type="spellEnd"/>
      <w:r w:rsidR="00FA6596">
        <w:t>.</w:t>
      </w:r>
      <w:r w:rsidR="00FA6596">
        <w:fldChar w:fldCharType="end"/>
      </w:r>
      <w:r w:rsidR="00FA6596">
        <w:t>)</w:t>
      </w:r>
    </w:p>
    <w:p w14:paraId="2517166B" w14:textId="39A47C16" w:rsidR="001470A0" w:rsidRDefault="001470A0" w:rsidP="00730724">
      <w:pPr>
        <w:spacing w:line="480" w:lineRule="auto"/>
      </w:pPr>
      <w:r>
        <w:t>To demonstrate the usefulness of the selection criteria, map</w:t>
      </w:r>
      <w:r w:rsidR="006C6868">
        <w:t>ped</w:t>
      </w:r>
      <w:r>
        <w:t xml:space="preserve"> </w:t>
      </w:r>
      <w:r w:rsidR="006C6868">
        <w:t>targets meeting our criteria to</w:t>
      </w:r>
      <w:r>
        <w:t xml:space="preserve"> known drugs </w:t>
      </w:r>
      <w:r w:rsidR="006B62D5">
        <w:t>(</w:t>
      </w:r>
      <w:r>
        <w:fldChar w:fldCharType="begin"/>
      </w:r>
      <w:r>
        <w:instrText xml:space="preserve"> REF _Ref468788303 \h </w:instrText>
      </w:r>
      <w:r>
        <w:fldChar w:fldCharType="separate"/>
      </w:r>
      <w:r>
        <w:t xml:space="preserve">Figure </w:t>
      </w:r>
      <w:r>
        <w:rPr>
          <w:noProof/>
        </w:rPr>
        <w:t>10</w:t>
      </w:r>
      <w:r>
        <w:t>: From statistics to drugs.</w:t>
      </w:r>
      <w:r>
        <w:fldChar w:fldCharType="end"/>
      </w:r>
      <w:r w:rsidR="006B62D5">
        <w:t xml:space="preserve">) </w:t>
      </w:r>
      <w:r w:rsidR="00FA0B7E">
        <w:t xml:space="preserve"> </w:t>
      </w:r>
      <w:r w:rsidR="006C6868">
        <w:t>Results show 5</w:t>
      </w:r>
      <w:r w:rsidR="00BB1697">
        <w:t>3</w:t>
      </w:r>
      <w:r w:rsidR="006C6868">
        <w:t xml:space="preserve"> hits</w:t>
      </w:r>
      <w:r w:rsidR="00FA0B7E">
        <w:t xml:space="preserve"> ( </w:t>
      </w:r>
      <w:r w:rsidR="00FA0B7E">
        <w:fldChar w:fldCharType="begin"/>
      </w:r>
      <w:r w:rsidR="00FA0B7E">
        <w:instrText xml:space="preserve"> REF _Ref468794205 \h </w:instrText>
      </w:r>
      <w:r w:rsidR="00FA0B7E">
        <w:fldChar w:fldCharType="separate"/>
      </w:r>
      <w:r w:rsidR="00FA0B7E">
        <w:t xml:space="preserve">Table </w:t>
      </w:r>
      <w:r w:rsidR="00FA0B7E">
        <w:rPr>
          <w:noProof/>
        </w:rPr>
        <w:t>2</w:t>
      </w:r>
      <w:r w:rsidR="00FA0B7E">
        <w:t>: Drugs and targets showing organism and mechanism.</w:t>
      </w:r>
      <w:r w:rsidR="00FA0B7E">
        <w:fldChar w:fldCharType="end"/>
      </w:r>
      <w:r w:rsidR="00FA0B7E">
        <w:t>)</w:t>
      </w:r>
      <w:r w:rsidR="00DE523A">
        <w:t xml:space="preserve">  </w:t>
      </w:r>
      <w:r w:rsidR="006C6868">
        <w:t>Some drugs were duplicated; f</w:t>
      </w:r>
      <w:r w:rsidR="00DE523A">
        <w:t>or example, some drugs were reported for more than one organism, and some drugs were similar but slightly different formulations.</w:t>
      </w:r>
    </w:p>
    <w:p w14:paraId="01C3BBD9" w14:textId="756E4DB0" w:rsidR="00FA6596" w:rsidRDefault="00DE523A"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drugs clindamycin, chloramphenicol and tetracycline mentioned by Ankit Gupta, et al were identified. </w:t>
      </w:r>
      <w:r w:rsidR="00BD2F3D">
        <w:rPr>
          <w:rFonts w:ascii="Arial" w:hAnsi="Arial" w:cs="Arial"/>
          <w:color w:val="333132"/>
          <w:sz w:val="21"/>
          <w:szCs w:val="21"/>
          <w:lang w:val="en"/>
        </w:rPr>
        <w:t>Neomycin, which was identified, is the same as thiostrepton</w:t>
      </w:r>
      <w:r w:rsidR="006C6868">
        <w:rPr>
          <w:rFonts w:ascii="Arial" w:hAnsi="Arial" w:cs="Arial"/>
          <w:color w:val="333132"/>
          <w:sz w:val="21"/>
          <w:szCs w:val="21"/>
          <w:lang w:val="en"/>
        </w:rPr>
        <w:t>, was also identified</w:t>
      </w:r>
      <w:r w:rsidR="00BD2F3D">
        <w:rPr>
          <w:rFonts w:ascii="Arial" w:hAnsi="Arial" w:cs="Arial"/>
          <w:color w:val="333132"/>
          <w:sz w:val="21"/>
          <w:szCs w:val="21"/>
          <w:lang w:val="en"/>
        </w:rPr>
        <w:t>.  Other antibiotics not mentioned in their paper were also identified.</w:t>
      </w:r>
      <w:r w:rsidR="00A702CF">
        <w:rPr>
          <w:rFonts w:ascii="Arial" w:hAnsi="Arial" w:cs="Arial"/>
          <w:color w:val="333132"/>
          <w:sz w:val="21"/>
          <w:szCs w:val="21"/>
          <w:lang w:val="en"/>
        </w:rPr>
        <w:t xml:space="preserve"> (See </w:t>
      </w:r>
      <w:r w:rsidR="00A702CF">
        <w:rPr>
          <w:rFonts w:ascii="Arial" w:hAnsi="Arial" w:cs="Arial"/>
          <w:color w:val="333132"/>
          <w:sz w:val="21"/>
          <w:szCs w:val="21"/>
          <w:lang w:val="en"/>
        </w:rPr>
        <w:fldChar w:fldCharType="begin"/>
      </w:r>
      <w:r w:rsidR="00A702CF">
        <w:rPr>
          <w:rFonts w:ascii="Arial" w:hAnsi="Arial" w:cs="Arial"/>
          <w:color w:val="333132"/>
          <w:sz w:val="21"/>
          <w:szCs w:val="21"/>
          <w:lang w:val="en"/>
        </w:rPr>
        <w:instrText xml:space="preserve"> REF _Ref468794205 \h </w:instrText>
      </w:r>
      <w:r w:rsidR="00A702CF">
        <w:rPr>
          <w:rFonts w:ascii="Arial" w:hAnsi="Arial" w:cs="Arial"/>
          <w:color w:val="333132"/>
          <w:sz w:val="21"/>
          <w:szCs w:val="21"/>
          <w:lang w:val="en"/>
        </w:rPr>
      </w:r>
      <w:r w:rsidR="00A702CF">
        <w:rPr>
          <w:rFonts w:ascii="Arial" w:hAnsi="Arial" w:cs="Arial"/>
          <w:color w:val="333132"/>
          <w:sz w:val="21"/>
          <w:szCs w:val="21"/>
          <w:lang w:val="en"/>
        </w:rPr>
        <w:fldChar w:fldCharType="separate"/>
      </w:r>
      <w:r w:rsidR="00A702CF">
        <w:t xml:space="preserve">Table </w:t>
      </w:r>
      <w:r w:rsidR="00A702CF">
        <w:rPr>
          <w:noProof/>
        </w:rPr>
        <w:t>3</w:t>
      </w:r>
      <w:r w:rsidR="00A702CF">
        <w:t>: Drugs and targets found for Malaria showing cross species organism and mechanism.</w:t>
      </w:r>
      <w:r w:rsidR="00A702CF">
        <w:rPr>
          <w:rFonts w:ascii="Arial" w:hAnsi="Arial" w:cs="Arial"/>
          <w:color w:val="333132"/>
          <w:sz w:val="21"/>
          <w:szCs w:val="21"/>
          <w:lang w:val="en"/>
        </w:rPr>
        <w:fldChar w:fldCharType="end"/>
      </w:r>
      <w:r w:rsidR="00A702CF">
        <w:rPr>
          <w:rFonts w:ascii="Arial" w:hAnsi="Arial" w:cs="Arial"/>
          <w:color w:val="333132"/>
          <w:sz w:val="21"/>
          <w:szCs w:val="21"/>
          <w:lang w:val="en"/>
        </w:rPr>
        <w:t>)</w:t>
      </w:r>
    </w:p>
    <w:p w14:paraId="4D0A376B" w14:textId="003BDB7D" w:rsidR="004C1926" w:rsidRDefault="006C6868" w:rsidP="00730724">
      <w:pPr>
        <w:spacing w:line="480" w:lineRule="auto"/>
        <w:rPr>
          <w:rFonts w:ascii="Arial" w:hAnsi="Arial" w:cs="Arial"/>
          <w:color w:val="333132"/>
          <w:sz w:val="21"/>
          <w:szCs w:val="21"/>
          <w:lang w:val="en"/>
        </w:rPr>
      </w:pPr>
      <w:r>
        <w:rPr>
          <w:rFonts w:ascii="Arial" w:hAnsi="Arial" w:cs="Arial"/>
          <w:color w:val="333132"/>
          <w:sz w:val="21"/>
          <w:szCs w:val="21"/>
          <w:lang w:val="en"/>
        </w:rPr>
        <w:t xml:space="preserve">The </w:t>
      </w:r>
      <w:r w:rsidR="004C1926">
        <w:rPr>
          <w:rFonts w:ascii="Arial" w:hAnsi="Arial" w:cs="Arial"/>
          <w:color w:val="333132"/>
          <w:sz w:val="21"/>
          <w:szCs w:val="21"/>
          <w:lang w:val="en"/>
        </w:rPr>
        <w:fldChar w:fldCharType="begin"/>
      </w:r>
      <w:r w:rsidR="004C1926">
        <w:rPr>
          <w:rFonts w:ascii="Arial" w:hAnsi="Arial" w:cs="Arial"/>
          <w:color w:val="333132"/>
          <w:sz w:val="21"/>
          <w:szCs w:val="21"/>
          <w:lang w:val="en"/>
        </w:rPr>
        <w:instrText xml:space="preserve"> REF _Ref468795996 \h </w:instrText>
      </w:r>
      <w:r w:rsidR="004C1926">
        <w:rPr>
          <w:rFonts w:ascii="Arial" w:hAnsi="Arial" w:cs="Arial"/>
          <w:color w:val="333132"/>
          <w:sz w:val="21"/>
          <w:szCs w:val="21"/>
          <w:lang w:val="en"/>
        </w:rPr>
      </w:r>
      <w:r w:rsidR="004C1926">
        <w:rPr>
          <w:rFonts w:ascii="Arial" w:hAnsi="Arial" w:cs="Arial"/>
          <w:color w:val="333132"/>
          <w:sz w:val="21"/>
          <w:szCs w:val="21"/>
          <w:lang w:val="en"/>
        </w:rPr>
        <w:fldChar w:fldCharType="separate"/>
      </w:r>
      <w:r w:rsidR="004C1926">
        <w:t>Query for new targets</w:t>
      </w:r>
      <w:r w:rsidR="004C1926">
        <w:rPr>
          <w:rFonts w:ascii="Arial" w:hAnsi="Arial" w:cs="Arial"/>
          <w:color w:val="333132"/>
          <w:sz w:val="21"/>
          <w:szCs w:val="21"/>
          <w:lang w:val="en"/>
        </w:rPr>
        <w:fldChar w:fldCharType="end"/>
      </w:r>
      <w:r w:rsidR="004C1926">
        <w:rPr>
          <w:rFonts w:ascii="Arial" w:hAnsi="Arial" w:cs="Arial"/>
          <w:color w:val="333132"/>
          <w:sz w:val="21"/>
          <w:szCs w:val="21"/>
          <w:lang w:val="en"/>
        </w:rPr>
        <w:t xml:space="preserve"> return</w:t>
      </w:r>
      <w:r w:rsidR="00AC1DAC">
        <w:rPr>
          <w:rFonts w:ascii="Arial" w:hAnsi="Arial" w:cs="Arial"/>
          <w:color w:val="333132"/>
          <w:sz w:val="21"/>
          <w:szCs w:val="21"/>
          <w:lang w:val="en"/>
        </w:rPr>
        <w:t>s</w:t>
      </w:r>
      <w:r>
        <w:rPr>
          <w:rFonts w:ascii="Arial" w:hAnsi="Arial" w:cs="Arial"/>
          <w:color w:val="333132"/>
          <w:sz w:val="21"/>
          <w:szCs w:val="21"/>
          <w:lang w:val="en"/>
        </w:rPr>
        <w:t xml:space="preserve"> </w:t>
      </w:r>
      <w:r w:rsidR="00AB0F61">
        <w:rPr>
          <w:rFonts w:ascii="Arial" w:hAnsi="Arial" w:cs="Arial"/>
          <w:color w:val="333132"/>
          <w:sz w:val="21"/>
          <w:szCs w:val="21"/>
          <w:lang w:val="en"/>
        </w:rPr>
        <w:t>592</w:t>
      </w:r>
      <w:r>
        <w:rPr>
          <w:rFonts w:ascii="Arial" w:hAnsi="Arial" w:cs="Arial"/>
          <w:color w:val="333132"/>
          <w:sz w:val="21"/>
          <w:szCs w:val="21"/>
          <w:lang w:val="en"/>
        </w:rPr>
        <w:t xml:space="preserve"> records, which are available for further study.</w:t>
      </w:r>
      <w:r w:rsidR="00AB0F61">
        <w:rPr>
          <w:rFonts w:ascii="Arial" w:hAnsi="Arial" w:cs="Arial"/>
          <w:color w:val="333132"/>
          <w:sz w:val="21"/>
          <w:szCs w:val="21"/>
          <w:lang w:val="en"/>
        </w:rPr>
        <w:t xml:space="preserve">  Many of these targets match to more than one genome location.</w:t>
      </w:r>
    </w:p>
    <w:p w14:paraId="135FFE7D" w14:textId="092577DE" w:rsidR="00042A5F" w:rsidRDefault="00042A5F">
      <w:pPr>
        <w:rPr>
          <w:rFonts w:ascii="Arial" w:hAnsi="Arial" w:cs="Arial"/>
          <w:color w:val="333132"/>
          <w:sz w:val="21"/>
          <w:szCs w:val="21"/>
          <w:lang w:val="en"/>
        </w:rPr>
      </w:pPr>
      <w:r>
        <w:rPr>
          <w:rFonts w:ascii="Arial" w:hAnsi="Arial" w:cs="Arial"/>
          <w:color w:val="333132"/>
          <w:sz w:val="21"/>
          <w:szCs w:val="21"/>
          <w:lang w:val="en"/>
        </w:rPr>
        <w:br w:type="page"/>
      </w:r>
    </w:p>
    <w:p w14:paraId="7D74337F" w14:textId="77777777" w:rsidR="00042A5F" w:rsidRDefault="00042A5F" w:rsidP="00042A5F">
      <w:pPr>
        <w:spacing w:line="480" w:lineRule="auto"/>
        <w:rPr>
          <w:rFonts w:ascii="Arial" w:hAnsi="Arial" w:cs="Arial"/>
          <w:color w:val="333132"/>
          <w:sz w:val="21"/>
          <w:szCs w:val="21"/>
          <w:lang w:val="en"/>
        </w:rPr>
      </w:pPr>
    </w:p>
    <w:p w14:paraId="0AF28099" w14:textId="002C316B" w:rsidR="00042A5F" w:rsidRDefault="00042A5F" w:rsidP="003A4341">
      <w:pPr>
        <w:pStyle w:val="Heading2"/>
        <w:rPr>
          <w:lang w:val="en"/>
        </w:rPr>
      </w:pPr>
      <w:r>
        <w:rPr>
          <w:lang w:val="en"/>
        </w:rPr>
        <w:t>Genomes of four other Neglected Disease pathogens were examined using the same pipeline and analysis methods.</w:t>
      </w:r>
    </w:p>
    <w:p w14:paraId="5E114FFD" w14:textId="77777777" w:rsidR="00716185" w:rsidRPr="003B4177" w:rsidRDefault="00716185" w:rsidP="006D46B2">
      <w:pPr>
        <w:spacing w:line="480" w:lineRule="auto"/>
        <w:rPr>
          <w:lang w:val="en"/>
        </w:rPr>
      </w:pPr>
      <w:r>
        <w:rPr>
          <w:lang w:val="en"/>
        </w:rPr>
        <w:t xml:space="preserve">The distribution signatures of the data for each of these organisms show that they are eligible for the same analytic treatment as for </w:t>
      </w:r>
      <w:r>
        <w:rPr>
          <w:i/>
          <w:lang w:val="en"/>
        </w:rPr>
        <w:t>p. falciparum</w:t>
      </w:r>
      <w:r>
        <w:rPr>
          <w:lang w:val="en"/>
        </w:rPr>
        <w:t xml:space="preserve">. (See </w:t>
      </w:r>
      <w:r>
        <w:rPr>
          <w:lang w:val="en"/>
        </w:rPr>
        <w:fldChar w:fldCharType="begin"/>
      </w:r>
      <w:r>
        <w:rPr>
          <w:lang w:val="en"/>
        </w:rPr>
        <w:instrText xml:space="preserve"> REF _Ref470683967 \h </w:instrText>
      </w:r>
      <w:r>
        <w:rPr>
          <w:lang w:val="en"/>
        </w:rPr>
      </w:r>
      <w:r>
        <w:rPr>
          <w:lang w:val="en"/>
        </w:rPr>
        <w:fldChar w:fldCharType="separate"/>
      </w:r>
      <w:r>
        <w:t xml:space="preserve">Figure </w:t>
      </w:r>
      <w:r>
        <w:rPr>
          <w:noProof/>
        </w:rPr>
        <w:t>10</w:t>
      </w:r>
      <w:r>
        <w:t>: Testing normality for all organisms.</w:t>
      </w:r>
      <w:r>
        <w:rPr>
          <w:lang w:val="en"/>
        </w:rPr>
        <w:fldChar w:fldCharType="end"/>
      </w:r>
      <w:r>
        <w:rPr>
          <w:lang w:val="en"/>
        </w:rPr>
        <w:t>)</w:t>
      </w:r>
    </w:p>
    <w:p w14:paraId="0F7C0E4E" w14:textId="16E92D6B" w:rsidR="000565E3" w:rsidRPr="000565E3" w:rsidRDefault="000565E3" w:rsidP="006D46B2">
      <w:pPr>
        <w:spacing w:line="480" w:lineRule="auto"/>
        <w:rPr>
          <w:lang w:val="en"/>
        </w:rPr>
      </w:pPr>
      <w:r>
        <w:rPr>
          <w:lang w:val="en"/>
        </w:rPr>
        <w:t xml:space="preserve">The </w:t>
      </w:r>
      <w:r>
        <w:rPr>
          <w:i/>
          <w:lang w:val="en"/>
        </w:rPr>
        <w:t xml:space="preserve">discriminant </w:t>
      </w:r>
      <w:r w:rsidR="00C656EC">
        <w:rPr>
          <w:i/>
          <w:lang w:val="en"/>
        </w:rPr>
        <w:t>threshold</w:t>
      </w:r>
      <w:r>
        <w:rPr>
          <w:lang w:val="en"/>
        </w:rPr>
        <w:t xml:space="preserve"> values for each organism defines the d</w:t>
      </w:r>
      <w:r w:rsidR="0049202B">
        <w:rPr>
          <w:lang w:val="en"/>
        </w:rPr>
        <w:t>istance from the target sequences, which are over</w:t>
      </w:r>
      <w:r w:rsidR="00F702F1">
        <w:rPr>
          <w:lang w:val="en"/>
        </w:rPr>
        <w:t>-</w:t>
      </w:r>
      <w:r w:rsidR="0049202B">
        <w:rPr>
          <w:lang w:val="en"/>
        </w:rPr>
        <w:t xml:space="preserve">conserved.  </w:t>
      </w:r>
      <w:r w:rsidR="00D06F96">
        <w:rPr>
          <w:lang w:val="en"/>
        </w:rPr>
        <w:t>Scores below this threshold value are less conserved, and have a distribution corresponding to the evolutionary distance from the targets</w:t>
      </w:r>
      <w:r w:rsidR="0049202B">
        <w:rPr>
          <w:lang w:val="en"/>
        </w:rPr>
        <w:t>.</w:t>
      </w:r>
      <w:r w:rsidR="0006495E">
        <w:rPr>
          <w:lang w:val="en"/>
        </w:rPr>
        <w:t xml:space="preserve">  </w:t>
      </w:r>
      <w:r w:rsidR="00D06F96">
        <w:rPr>
          <w:lang w:val="en"/>
        </w:rPr>
        <w:t>This value is the distance from a “Center of Mass” like value of an organism from the “Center of Mass” of the targets.</w:t>
      </w:r>
      <w:r w:rsidR="0049202B">
        <w:rPr>
          <w:lang w:val="en"/>
        </w:rPr>
        <w:t xml:space="preserve"> </w:t>
      </w:r>
      <w:r w:rsidR="00A634D7">
        <w:rPr>
          <w:lang w:val="en"/>
        </w:rPr>
        <w:t>Computed values for each organism are stored in table</w:t>
      </w:r>
      <w:r w:rsidR="00E44925">
        <w:rPr>
          <w:i/>
          <w:lang w:val="en"/>
        </w:rPr>
        <w:t xml:space="preserve"> </w:t>
      </w:r>
      <w:proofErr w:type="spellStart"/>
      <w:r w:rsidR="00E44925">
        <w:rPr>
          <w:i/>
          <w:lang w:val="en"/>
        </w:rPr>
        <w:t>tax_norm_threshold</w:t>
      </w:r>
      <w:proofErr w:type="spellEnd"/>
      <w:r w:rsidR="00E44925">
        <w:rPr>
          <w:i/>
          <w:lang w:val="en"/>
        </w:rPr>
        <w:t xml:space="preserve"> </w:t>
      </w:r>
      <w:r w:rsidR="0006495E">
        <w:rPr>
          <w:lang w:val="en"/>
        </w:rPr>
        <w:t xml:space="preserve">(See </w:t>
      </w:r>
      <w:r w:rsidR="00A634D7">
        <w:rPr>
          <w:lang w:val="en"/>
        </w:rPr>
        <w:t xml:space="preserve"> </w:t>
      </w:r>
      <w:r w:rsidR="00A634D7" w:rsidRPr="0004112B">
        <w:rPr>
          <w:b/>
          <w:lang w:val="en"/>
        </w:rPr>
        <w:fldChar w:fldCharType="begin"/>
      </w:r>
      <w:r w:rsidR="00A634D7" w:rsidRPr="0004112B">
        <w:rPr>
          <w:b/>
          <w:lang w:val="en"/>
        </w:rPr>
        <w:instrText xml:space="preserve"> REF _Ref470633730 \h </w:instrText>
      </w:r>
      <w:r w:rsidR="0004112B">
        <w:rPr>
          <w:b/>
          <w:lang w:val="en"/>
        </w:rPr>
        <w:instrText xml:space="preserve"> \* MERGEFORMAT </w:instrText>
      </w:r>
      <w:r w:rsidR="00A634D7" w:rsidRPr="0004112B">
        <w:rPr>
          <w:b/>
          <w:lang w:val="en"/>
        </w:rPr>
      </w:r>
      <w:r w:rsidR="00A634D7" w:rsidRPr="0004112B">
        <w:rPr>
          <w:b/>
          <w:lang w:val="en"/>
        </w:rPr>
        <w:fldChar w:fldCharType="separate"/>
      </w:r>
      <w:proofErr w:type="spellStart"/>
      <w:r w:rsidR="00A634D7" w:rsidRPr="0004112B">
        <w:rPr>
          <w:b/>
        </w:rPr>
        <w:t>tax_norm_threshold.sql</w:t>
      </w:r>
      <w:proofErr w:type="spellEnd"/>
      <w:r w:rsidR="00A634D7" w:rsidRPr="0004112B">
        <w:rPr>
          <w:b/>
          <w:lang w:val="en"/>
        </w:rPr>
        <w:fldChar w:fldCharType="end"/>
      </w:r>
      <w:r w:rsidR="00A634D7">
        <w:rPr>
          <w:lang w:val="en"/>
        </w:rPr>
        <w:t>.</w:t>
      </w:r>
      <w:r w:rsidR="0006495E">
        <w:rPr>
          <w:lang w:val="en"/>
        </w:rPr>
        <w:t>) and contents</w:t>
      </w:r>
      <w:r w:rsidR="00DB1DEB">
        <w:rPr>
          <w:lang w:val="en"/>
        </w:rPr>
        <w:t xml:space="preserve">  (See </w:t>
      </w:r>
      <w:r w:rsidR="00D06F96">
        <w:rPr>
          <w:lang w:val="en"/>
        </w:rPr>
        <w:fldChar w:fldCharType="begin"/>
      </w:r>
      <w:r w:rsidR="00D06F96">
        <w:rPr>
          <w:lang w:val="en"/>
        </w:rPr>
        <w:instrText xml:space="preserve"> REF _Ref470661950 \h </w:instrText>
      </w:r>
      <w:r w:rsidR="00D06F96">
        <w:rPr>
          <w:lang w:val="en"/>
        </w:rPr>
      </w:r>
      <w:r w:rsidR="00D06F96">
        <w:rPr>
          <w:lang w:val="en"/>
        </w:rPr>
        <w:fldChar w:fldCharType="separate"/>
      </w:r>
      <w:r w:rsidR="00D06F96">
        <w:t xml:space="preserve">Table </w:t>
      </w:r>
      <w:r w:rsidR="00D06F96">
        <w:rPr>
          <w:noProof/>
        </w:rPr>
        <w:t>1</w:t>
      </w:r>
      <w:r w:rsidR="00D06F96">
        <w:t xml:space="preserve">: </w:t>
      </w:r>
      <w:proofErr w:type="spellStart"/>
      <w:r w:rsidR="00D06F96">
        <w:t>tax_norm_threshold</w:t>
      </w:r>
      <w:proofErr w:type="spellEnd"/>
      <w:r w:rsidR="00D06F96">
        <w:t xml:space="preserve"> values.</w:t>
      </w:r>
      <w:r w:rsidR="00D06F96">
        <w:rPr>
          <w:lang w:val="en"/>
        </w:rPr>
        <w:fldChar w:fldCharType="end"/>
      </w:r>
      <w:r w:rsidR="00D06F96">
        <w:rPr>
          <w:lang w:val="en"/>
        </w:rPr>
        <w:t>)</w:t>
      </w:r>
      <w:r w:rsidR="0006495E">
        <w:rPr>
          <w:lang w:val="en"/>
        </w:rPr>
        <w:t xml:space="preserve"> </w:t>
      </w:r>
      <w:r w:rsidR="00172D93">
        <w:rPr>
          <w:lang w:val="en"/>
        </w:rPr>
        <w:t xml:space="preserve">  These values can be displayed as a dendrogram of the distances for each organism (See </w:t>
      </w:r>
      <w:r w:rsidR="00716185">
        <w:rPr>
          <w:lang w:val="en"/>
        </w:rPr>
        <w:fldChar w:fldCharType="begin"/>
      </w:r>
      <w:r w:rsidR="00716185">
        <w:rPr>
          <w:lang w:val="en"/>
        </w:rPr>
        <w:instrText xml:space="preserve"> REF _Ref470683967 \h </w:instrText>
      </w:r>
      <w:r w:rsidR="00716185">
        <w:rPr>
          <w:lang w:val="en"/>
        </w:rPr>
      </w:r>
      <w:r w:rsidR="00716185">
        <w:rPr>
          <w:lang w:val="en"/>
        </w:rPr>
        <w:fldChar w:fldCharType="separate"/>
      </w:r>
      <w:r w:rsidR="00716185">
        <w:t xml:space="preserve">Figure </w:t>
      </w:r>
      <w:r w:rsidR="00716185">
        <w:rPr>
          <w:noProof/>
        </w:rPr>
        <w:t>10</w:t>
      </w:r>
      <w:r w:rsidR="00716185">
        <w:t>: Testing normality for all organisms.</w:t>
      </w:r>
      <w:r w:rsidR="00716185">
        <w:rPr>
          <w:lang w:val="en"/>
        </w:rPr>
        <w:fldChar w:fldCharType="end"/>
      </w:r>
      <w:r w:rsidR="00716185">
        <w:rPr>
          <w:lang w:val="en"/>
        </w:rPr>
        <w:t>)</w:t>
      </w:r>
    </w:p>
    <w:p w14:paraId="0C048F78" w14:textId="0F1833E1" w:rsidR="003A4341" w:rsidRDefault="003A4341" w:rsidP="003A4341">
      <w:pPr>
        <w:pStyle w:val="Heading3"/>
      </w:pPr>
      <w:r>
        <w:t>Trypanosoma Brucei</w:t>
      </w:r>
    </w:p>
    <w:p w14:paraId="2E8AE554" w14:textId="3FFBB9B4" w:rsidR="000565E3" w:rsidRDefault="000565E3" w:rsidP="000565E3">
      <w:r>
        <w:t xml:space="preserve">This organism causes </w:t>
      </w:r>
      <w:r>
        <w:rPr>
          <w:i/>
        </w:rPr>
        <w:t xml:space="preserve">Human African </w:t>
      </w:r>
      <w:r w:rsidR="00C656EC">
        <w:rPr>
          <w:i/>
        </w:rPr>
        <w:t>Trypanosomiasis</w:t>
      </w:r>
      <w:r>
        <w:rPr>
          <w:i/>
        </w:rPr>
        <w:t xml:space="preserve">, </w:t>
      </w:r>
      <w:r>
        <w:t xml:space="preserve">also known as </w:t>
      </w:r>
      <w:r>
        <w:rPr>
          <w:i/>
        </w:rPr>
        <w:t>Sleeping Sickness.</w:t>
      </w:r>
    </w:p>
    <w:p w14:paraId="5F362615" w14:textId="668A43DE" w:rsidR="000565E3" w:rsidRPr="000565E3" w:rsidRDefault="000565E3" w:rsidP="000565E3">
      <w:r>
        <w:t>The Genome of this kinetoplastid organism was downloaded from EnsemblProtists from this URL:</w:t>
      </w:r>
    </w:p>
    <w:p w14:paraId="31B03076" w14:textId="5FBE435E" w:rsidR="00B83D81" w:rsidRDefault="00987A43" w:rsidP="003A4341">
      <w:pPr>
        <w:rPr>
          <w:rStyle w:val="Hyperlink"/>
        </w:rPr>
      </w:pPr>
      <w:hyperlink r:id="rId14" w:history="1">
        <w:r w:rsidR="003A4341" w:rsidRPr="00840EAB">
          <w:rPr>
            <w:rStyle w:val="Hyperlink"/>
          </w:rPr>
          <w:t>ftp://ftp.ensemblgenomes.org/pub/protists/release-34/fasta/trypanosoma_brucei/dna/</w:t>
        </w:r>
      </w:hyperlink>
    </w:p>
    <w:p w14:paraId="743E75F7" w14:textId="40EB4532" w:rsidR="00B83D81" w:rsidRDefault="00B83D81" w:rsidP="00B83D81">
      <w:r>
        <w:t>Results:</w:t>
      </w:r>
    </w:p>
    <w:p w14:paraId="1CCA6CFA" w14:textId="203A90C3" w:rsidR="00B83D81" w:rsidRDefault="00B83D81" w:rsidP="00B83D81">
      <w:pPr>
        <w:rPr>
          <w:rFonts w:ascii="Calibri" w:eastAsia="Times New Roman" w:hAnsi="Calibri" w:cs="Calibri"/>
          <w:color w:val="000000"/>
        </w:rPr>
      </w:pPr>
      <w:r>
        <w:t xml:space="preserve">Number of ORFs: </w:t>
      </w:r>
      <w:r w:rsidRPr="00B83D81">
        <w:rPr>
          <w:rFonts w:ascii="Calibri" w:eastAsia="Times New Roman" w:hAnsi="Calibri" w:cs="Calibri"/>
          <w:color w:val="000000"/>
        </w:rPr>
        <w:t>45</w:t>
      </w:r>
      <w:r w:rsidR="007C4B94">
        <w:rPr>
          <w:rFonts w:ascii="Calibri" w:eastAsia="Times New Roman" w:hAnsi="Calibri" w:cs="Calibri"/>
          <w:color w:val="000000"/>
        </w:rPr>
        <w:t>,</w:t>
      </w:r>
      <w:r w:rsidRPr="00B83D81">
        <w:rPr>
          <w:rFonts w:ascii="Calibri" w:eastAsia="Times New Roman" w:hAnsi="Calibri" w:cs="Calibri"/>
          <w:color w:val="000000"/>
        </w:rPr>
        <w:t>179</w:t>
      </w:r>
    </w:p>
    <w:p w14:paraId="01D05233" w14:textId="11C26AC6" w:rsidR="007C4B94" w:rsidRDefault="007C4B94" w:rsidP="00B83D81">
      <w:pPr>
        <w:rPr>
          <w:rFonts w:ascii="Calibri" w:eastAsia="Times New Roman" w:hAnsi="Calibri" w:cs="Calibri"/>
          <w:color w:val="000000"/>
        </w:rPr>
      </w:pPr>
      <w:r>
        <w:rPr>
          <w:rFonts w:ascii="Calibri" w:eastAsia="Times New Roman" w:hAnsi="Calibri" w:cs="Calibri"/>
          <w:color w:val="000000"/>
        </w:rPr>
        <w:t>Number of Drugs Found: 53</w:t>
      </w:r>
    </w:p>
    <w:p w14:paraId="6A86E4DA" w14:textId="176B3626" w:rsidR="00717CED"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_Ref470809963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4</w:t>
      </w:r>
      <w:r>
        <w:t>: Trypanosoma brucei drugs.</w:t>
      </w:r>
      <w:r>
        <w:rPr>
          <w:rFonts w:ascii="Calibri" w:eastAsia="Times New Roman" w:hAnsi="Calibri" w:cs="Calibri"/>
          <w:color w:val="000000"/>
        </w:rPr>
        <w:fldChar w:fldCharType="end"/>
      </w:r>
      <w:r>
        <w:rPr>
          <w:rFonts w:ascii="Calibri" w:eastAsia="Times New Roman" w:hAnsi="Calibri" w:cs="Calibri"/>
          <w:color w:val="000000"/>
        </w:rPr>
        <w:t>)</w:t>
      </w:r>
    </w:p>
    <w:p w14:paraId="13830704" w14:textId="39768414" w:rsidR="007C4B94" w:rsidRDefault="00717CED"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_Ref470810144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drugs query.</w:t>
      </w:r>
      <w:r>
        <w:rPr>
          <w:rFonts w:ascii="Calibri" w:eastAsia="Times New Roman" w:hAnsi="Calibri" w:cs="Calibri"/>
          <w:color w:val="000000"/>
        </w:rPr>
        <w:fldChar w:fldCharType="end"/>
      </w:r>
      <w:r>
        <w:rPr>
          <w:rFonts w:ascii="Calibri" w:eastAsia="Times New Roman" w:hAnsi="Calibri" w:cs="Calibri"/>
          <w:color w:val="000000"/>
        </w:rPr>
        <w:t>)</w:t>
      </w:r>
    </w:p>
    <w:p w14:paraId="12B5C5B1" w14:textId="6B5B7E2B" w:rsidR="00F623A4" w:rsidRDefault="00F623A4" w:rsidP="00B83D81">
      <w:pPr>
        <w:rPr>
          <w:rFonts w:ascii="Calibri" w:eastAsia="Times New Roman" w:hAnsi="Calibri" w:cs="Calibri"/>
          <w:color w:val="000000"/>
        </w:rPr>
      </w:pPr>
      <w:r>
        <w:rPr>
          <w:rFonts w:ascii="Calibri" w:eastAsia="Times New Roman" w:hAnsi="Calibri" w:cs="Calibri"/>
          <w:color w:val="000000"/>
        </w:rPr>
        <w:t>Number of targets found: 555</w:t>
      </w:r>
    </w:p>
    <w:p w14:paraId="300418A8" w14:textId="51179106" w:rsidR="00AE31D6" w:rsidRPr="00B83D81" w:rsidRDefault="00AE31D6" w:rsidP="00B83D81">
      <w:pPr>
        <w:rPr>
          <w:rFonts w:ascii="Calibri" w:eastAsia="Times New Roman" w:hAnsi="Calibri" w:cs="Calibri"/>
          <w:color w:val="000000"/>
        </w:rPr>
      </w:pPr>
      <w:r>
        <w:rPr>
          <w:rFonts w:ascii="Calibri" w:eastAsia="Times New Roman" w:hAnsi="Calibri" w:cs="Calibri"/>
          <w:color w:val="000000"/>
        </w:rPr>
        <w:t xml:space="preserve">(See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_Ref471053991 \h </w:instrText>
      </w:r>
      <w:r>
        <w:rPr>
          <w:rFonts w:ascii="Calibri" w:eastAsia="Times New Roman" w:hAnsi="Calibri" w:cs="Calibri"/>
          <w:color w:val="000000"/>
        </w:rPr>
      </w:r>
      <w:r>
        <w:rPr>
          <w:rFonts w:ascii="Calibri" w:eastAsia="Times New Roman" w:hAnsi="Calibri" w:cs="Calibri"/>
          <w:color w:val="000000"/>
        </w:rPr>
        <w:fldChar w:fldCharType="separate"/>
      </w:r>
      <w:r>
        <w:t>Trypanosoma brucei targets query</w:t>
      </w:r>
      <w:r>
        <w:rPr>
          <w:rFonts w:ascii="Calibri" w:eastAsia="Times New Roman" w:hAnsi="Calibri" w:cs="Calibri"/>
          <w:color w:val="000000"/>
        </w:rPr>
        <w:fldChar w:fldCharType="end"/>
      </w:r>
      <w:r>
        <w:rPr>
          <w:rFonts w:ascii="Calibri" w:eastAsia="Times New Roman" w:hAnsi="Calibri" w:cs="Calibri"/>
          <w:color w:val="000000"/>
        </w:rPr>
        <w:t xml:space="preserve"> and </w:t>
      </w:r>
      <w:r>
        <w:rPr>
          <w:rFonts w:ascii="Calibri" w:eastAsia="Times New Roman" w:hAnsi="Calibri" w:cs="Calibri"/>
          <w:color w:val="000000"/>
        </w:rPr>
        <w:fldChar w:fldCharType="begin"/>
      </w:r>
      <w:r>
        <w:rPr>
          <w:rFonts w:ascii="Calibri" w:eastAsia="Times New Roman" w:hAnsi="Calibri" w:cs="Calibri"/>
          <w:color w:val="000000"/>
        </w:rPr>
        <w:instrText xml:space="preserve"> REF _Ref471054105 \h </w:instrText>
      </w:r>
      <w:r>
        <w:rPr>
          <w:rFonts w:ascii="Calibri" w:eastAsia="Times New Roman" w:hAnsi="Calibri" w:cs="Calibri"/>
          <w:color w:val="000000"/>
        </w:rPr>
      </w:r>
      <w:r>
        <w:rPr>
          <w:rFonts w:ascii="Calibri" w:eastAsia="Times New Roman" w:hAnsi="Calibri" w:cs="Calibri"/>
          <w:color w:val="000000"/>
        </w:rPr>
        <w:fldChar w:fldCharType="separate"/>
      </w:r>
      <w:r>
        <w:t xml:space="preserve">Table </w:t>
      </w:r>
      <w:r>
        <w:rPr>
          <w:noProof/>
        </w:rPr>
        <w:t>5</w:t>
      </w:r>
      <w:r>
        <w:t>: Trypanosoma brucei targets</w:t>
      </w:r>
      <w:r>
        <w:rPr>
          <w:rFonts w:ascii="Calibri" w:eastAsia="Times New Roman" w:hAnsi="Calibri" w:cs="Calibri"/>
          <w:color w:val="000000"/>
        </w:rPr>
        <w:fldChar w:fldCharType="end"/>
      </w:r>
      <w:r>
        <w:rPr>
          <w:rFonts w:ascii="Calibri" w:eastAsia="Times New Roman" w:hAnsi="Calibri" w:cs="Calibri"/>
          <w:color w:val="000000"/>
        </w:rPr>
        <w:t>.)</w:t>
      </w:r>
    </w:p>
    <w:p w14:paraId="051CAA3F" w14:textId="3878255F" w:rsidR="00F930FF" w:rsidRDefault="00F930FF" w:rsidP="00F930FF">
      <w:pPr>
        <w:pStyle w:val="Heading3"/>
      </w:pPr>
      <w:r>
        <w:t>Trypanosoma Cruzi</w:t>
      </w:r>
    </w:p>
    <w:p w14:paraId="1383EF8A" w14:textId="08A2281B" w:rsidR="00F930FF" w:rsidRDefault="00F930FF" w:rsidP="00F930FF">
      <w:r>
        <w:t xml:space="preserve">This organism causes </w:t>
      </w:r>
      <w:r w:rsidRPr="00DD3FB0">
        <w:rPr>
          <w:i/>
        </w:rPr>
        <w:t>Chagas Disease</w:t>
      </w:r>
      <w:r>
        <w:t>.</w:t>
      </w:r>
    </w:p>
    <w:p w14:paraId="4FE9463C" w14:textId="339F77DD" w:rsidR="00F930FF" w:rsidRPr="00F930FF" w:rsidRDefault="00E664E4" w:rsidP="00F930FF">
      <w:r>
        <w:t xml:space="preserve">The genome was </w:t>
      </w:r>
      <w:r w:rsidR="00F930FF">
        <w:t>downloaded from EnsemblProtists at this URL:</w:t>
      </w:r>
    </w:p>
    <w:p w14:paraId="4533285F" w14:textId="542F93B6" w:rsidR="00E664E4" w:rsidRDefault="00987A43" w:rsidP="00F930FF">
      <w:pPr>
        <w:rPr>
          <w:rStyle w:val="Hyperlink"/>
        </w:rPr>
      </w:pPr>
      <w:hyperlink r:id="rId15" w:history="1">
        <w:r w:rsidR="00F930FF" w:rsidRPr="00840EAB">
          <w:rPr>
            <w:rStyle w:val="Hyperlink"/>
          </w:rPr>
          <w:t>http://protists.ensembl.org/Trypanosoma_cruzi_dm28c/Info/Index</w:t>
        </w:r>
      </w:hyperlink>
    </w:p>
    <w:p w14:paraId="3A541766" w14:textId="13485038" w:rsidR="00E664E4" w:rsidRDefault="00E664E4" w:rsidP="00E664E4">
      <w:r>
        <w:lastRenderedPageBreak/>
        <w:t>Results:</w:t>
      </w:r>
    </w:p>
    <w:p w14:paraId="79B8D7FF" w14:textId="50968AB5" w:rsidR="00E664E4" w:rsidRDefault="00E664E4" w:rsidP="00E664E4">
      <w:r>
        <w:t>Number of ORFs: 1344</w:t>
      </w:r>
    </w:p>
    <w:p w14:paraId="0946BCFA" w14:textId="18210D45" w:rsidR="00E664E4" w:rsidRDefault="00E664E4" w:rsidP="00E664E4">
      <w:r>
        <w:t>Number of Drugs Found: 0</w:t>
      </w:r>
    </w:p>
    <w:p w14:paraId="4706C8C9" w14:textId="10C97E1D" w:rsidR="00C415CB" w:rsidRDefault="00C415CB" w:rsidP="00E664E4">
      <w:r>
        <w:t xml:space="preserve">(See </w:t>
      </w:r>
      <w:r>
        <w:fldChar w:fldCharType="begin"/>
      </w:r>
      <w:r>
        <w:instrText xml:space="preserve"> REF _Ref470845778 \h </w:instrText>
      </w:r>
      <w:r>
        <w:fldChar w:fldCharType="separate"/>
      </w:r>
      <w:r>
        <w:t>Trypanosoma cruzi drugs query.</w:t>
      </w:r>
      <w:r>
        <w:fldChar w:fldCharType="end"/>
      </w:r>
      <w:r>
        <w:t>)</w:t>
      </w:r>
    </w:p>
    <w:p w14:paraId="1CF7D576" w14:textId="38051691" w:rsidR="00B56C3B" w:rsidRDefault="00B56C3B" w:rsidP="00E664E4">
      <w:r>
        <w:t xml:space="preserve">The genome sequence of this organism is incomplete, and has not been assorted to individual chromosomes.  </w:t>
      </w:r>
      <w:r w:rsidR="00364BA7">
        <w:t xml:space="preserve">Only 3% of the number of ORFs found in </w:t>
      </w:r>
      <w:r w:rsidR="00364BA7">
        <w:rPr>
          <w:i/>
        </w:rPr>
        <w:t xml:space="preserve">Trypanosoma brucei </w:t>
      </w:r>
      <w:r w:rsidR="00364BA7">
        <w:t xml:space="preserve">were found for </w:t>
      </w:r>
      <w:r w:rsidR="00364BA7">
        <w:rPr>
          <w:i/>
        </w:rPr>
        <w:t>Trypanosoma cruzi.</w:t>
      </w:r>
      <w:r w:rsidR="00364BA7">
        <w:t xml:space="preserve">  Nevertheless, t</w:t>
      </w:r>
      <w:r w:rsidRPr="00364BA7">
        <w:t>he</w:t>
      </w:r>
      <w:r>
        <w:t xml:space="preserve"> </w:t>
      </w:r>
      <w:r>
        <w:rPr>
          <w:i/>
        </w:rPr>
        <w:t xml:space="preserve">discriminant threshold </w:t>
      </w:r>
      <w:r>
        <w:t xml:space="preserve">computed for </w:t>
      </w:r>
      <w:r w:rsidR="00C656EC">
        <w:rPr>
          <w:i/>
        </w:rPr>
        <w:t>Trypanosoma</w:t>
      </w:r>
      <w:r w:rsidR="00364BA7">
        <w:rPr>
          <w:i/>
        </w:rPr>
        <w:t xml:space="preserve"> cruzi</w:t>
      </w:r>
      <w:r w:rsidR="00364BA7">
        <w:t xml:space="preserve"> is similar to that of </w:t>
      </w:r>
      <w:r w:rsidR="00364BA7">
        <w:rPr>
          <w:i/>
        </w:rPr>
        <w:t>Trypanosoma brucei</w:t>
      </w:r>
      <w:r w:rsidR="00364BA7">
        <w:t xml:space="preserve"> to 4 decimal places (See </w:t>
      </w:r>
      <w:r w:rsidR="00364BA7">
        <w:fldChar w:fldCharType="begin"/>
      </w:r>
      <w:r w:rsidR="00364BA7">
        <w:instrText xml:space="preserve"> REF _Ref470661950 \h </w:instrText>
      </w:r>
      <w:r w:rsidR="00364BA7">
        <w:fldChar w:fldCharType="separate"/>
      </w:r>
      <w:r w:rsidR="00364BA7">
        <w:t xml:space="preserve">Table </w:t>
      </w:r>
      <w:r w:rsidR="00364BA7">
        <w:rPr>
          <w:noProof/>
        </w:rPr>
        <w:t>1</w:t>
      </w:r>
      <w:r w:rsidR="00364BA7">
        <w:t xml:space="preserve">: </w:t>
      </w:r>
      <w:proofErr w:type="spellStart"/>
      <w:r w:rsidR="00364BA7">
        <w:t>tax_norm_threshold</w:t>
      </w:r>
      <w:proofErr w:type="spellEnd"/>
      <w:r w:rsidR="00364BA7">
        <w:t xml:space="preserve"> values.</w:t>
      </w:r>
      <w:r w:rsidR="00364BA7">
        <w:fldChar w:fldCharType="end"/>
      </w:r>
      <w:r w:rsidR="00364BA7">
        <w:t>)</w:t>
      </w:r>
      <w:r w:rsidR="00364BA7" w:rsidRPr="00364BA7">
        <w:t xml:space="preserve"> </w:t>
      </w:r>
      <w:r w:rsidR="00364BA7">
        <w:t xml:space="preserve"> We would expect a similar number of genes to be found for </w:t>
      </w:r>
      <w:r w:rsidR="00364BA7">
        <w:rPr>
          <w:i/>
        </w:rPr>
        <w:t>Trypanosoma cruzi</w:t>
      </w:r>
      <w:r w:rsidR="007A6E75">
        <w:rPr>
          <w:i/>
        </w:rPr>
        <w:t xml:space="preserve">, </w:t>
      </w:r>
      <w:r w:rsidR="007A6E75">
        <w:t>and because of the similarity of these organisms, we would expect them to share many targets, as targets are highly conserved proteins.</w:t>
      </w:r>
    </w:p>
    <w:p w14:paraId="56092EE8" w14:textId="77777777" w:rsidR="00E71162" w:rsidRDefault="00F623A4" w:rsidP="00E664E4">
      <w:r>
        <w:t xml:space="preserve">Number of targets found: 16 – this is about 3% of the number of targets found for </w:t>
      </w:r>
      <w:r>
        <w:rPr>
          <w:i/>
        </w:rPr>
        <w:t>Trypanosoma  brucei.</w:t>
      </w:r>
      <w:r w:rsidR="00AD17B8">
        <w:t xml:space="preserve">  </w:t>
      </w:r>
    </w:p>
    <w:p w14:paraId="07850169" w14:textId="77777777" w:rsidR="00E71162" w:rsidRPr="006D46B2" w:rsidRDefault="00E71162" w:rsidP="00E71162">
      <w:r>
        <w:t xml:space="preserve">(See </w:t>
      </w:r>
      <w:r>
        <w:fldChar w:fldCharType="begin"/>
      </w:r>
      <w:r>
        <w:instrText xml:space="preserve"> REF _Ref471054945 \h </w:instrText>
      </w:r>
      <w:r>
        <w:fldChar w:fldCharType="separate"/>
      </w:r>
      <w:r>
        <w:t>Trypanosoma cruzi targets query</w:t>
      </w:r>
      <w:r>
        <w:fldChar w:fldCharType="end"/>
      </w:r>
      <w:r>
        <w:t xml:space="preserve">, </w:t>
      </w:r>
      <w:r>
        <w:fldChar w:fldCharType="begin"/>
      </w:r>
      <w:r>
        <w:instrText xml:space="preserve"> REF _Ref471055274 \h </w:instrText>
      </w:r>
      <w:r>
        <w:fldChar w:fldCharType="separate"/>
      </w:r>
      <w:r>
        <w:t>Trypanosoma cruzi targets</w:t>
      </w:r>
      <w:r>
        <w:fldChar w:fldCharType="end"/>
      </w:r>
      <w:r>
        <w:t>.)</w:t>
      </w:r>
    </w:p>
    <w:p w14:paraId="72AD8890" w14:textId="37B390DF" w:rsidR="00F623A4" w:rsidRDefault="00AD17B8" w:rsidP="00E664E4">
      <w:r>
        <w:t>Of 16 targets, only 2 Trypanosoma cruzi targets</w:t>
      </w:r>
      <w:r w:rsidR="008C3A7A">
        <w:t xml:space="preserve"> were not found in Trypanosoma brucei.  A linear projection would lead us to expect that 7/8 of drugs and targets for Trypanosoma brucei may also  be effective for Trypanosoma cruzi.</w:t>
      </w:r>
    </w:p>
    <w:p w14:paraId="7EC97ED1" w14:textId="1624D3F9" w:rsidR="00E71162" w:rsidRPr="00E71162" w:rsidRDefault="00E71162" w:rsidP="00E664E4">
      <w:r>
        <w:t xml:space="preserve">(See </w:t>
      </w:r>
      <w:r>
        <w:fldChar w:fldCharType="begin"/>
      </w:r>
      <w:r>
        <w:instrText xml:space="preserve"> REF _Ref471133097 \h </w:instrText>
      </w:r>
      <w:r>
        <w:fldChar w:fldCharType="separate"/>
      </w:r>
      <w:r>
        <w:t>Queries to find which Trypanosoma cruzi targets are not Trypanosoma brucei targets</w:t>
      </w:r>
      <w:r>
        <w:fldChar w:fldCharType="end"/>
      </w:r>
      <w:r>
        <w:t>.)</w:t>
      </w:r>
    </w:p>
    <w:p w14:paraId="7AF04E34" w14:textId="186CB75C" w:rsidR="00716185" w:rsidRDefault="00716185">
      <w:r>
        <w:br w:type="page"/>
      </w:r>
    </w:p>
    <w:p w14:paraId="1DC2F534" w14:textId="77777777" w:rsidR="00E664E4" w:rsidRDefault="00E664E4" w:rsidP="00E664E4"/>
    <w:p w14:paraId="7151DD34" w14:textId="61259458" w:rsidR="00F930FF" w:rsidRDefault="00F930FF" w:rsidP="00F930FF">
      <w:pPr>
        <w:pStyle w:val="Heading3"/>
      </w:pPr>
      <w:r>
        <w:t>Leishmania Major</w:t>
      </w:r>
    </w:p>
    <w:p w14:paraId="060BFF33" w14:textId="712F21B3" w:rsidR="00F930FF" w:rsidRDefault="00F930FF" w:rsidP="00F930FF">
      <w:pPr>
        <w:rPr>
          <w:i/>
        </w:rPr>
      </w:pPr>
      <w:r>
        <w:t xml:space="preserve">This organism causes </w:t>
      </w:r>
      <w:r w:rsidR="00C656EC">
        <w:rPr>
          <w:i/>
        </w:rPr>
        <w:t>Leishmaniosis</w:t>
      </w:r>
      <w:r>
        <w:rPr>
          <w:i/>
        </w:rPr>
        <w:t>.</w:t>
      </w:r>
    </w:p>
    <w:p w14:paraId="5163DA5B" w14:textId="37B5F8DC" w:rsidR="00F930FF" w:rsidRPr="00F930FF" w:rsidRDefault="00F930FF" w:rsidP="00F930FF">
      <w:r>
        <w:t>The genome was downloaded from EnsemblProtists at this URL:</w:t>
      </w:r>
    </w:p>
    <w:p w14:paraId="5AA3CBB1" w14:textId="6CA0125E" w:rsidR="00F930FF" w:rsidRDefault="00987A43" w:rsidP="00F930FF">
      <w:hyperlink r:id="rId16" w:history="1">
        <w:r w:rsidR="00F930FF" w:rsidRPr="00840EAB">
          <w:rPr>
            <w:rStyle w:val="Hyperlink"/>
          </w:rPr>
          <w:t>ftp://ftp.ensemblgenomes.org/pub/protists/release-34/fasta/leishmania_major/dna/</w:t>
        </w:r>
      </w:hyperlink>
    </w:p>
    <w:p w14:paraId="4CE89D54" w14:textId="402BA440" w:rsidR="009E2BED" w:rsidRDefault="009E2BED" w:rsidP="009E2BED">
      <w:r>
        <w:t>Results:</w:t>
      </w:r>
    </w:p>
    <w:p w14:paraId="7FF8C711" w14:textId="77777777" w:rsidR="009E2BED" w:rsidRPr="00774218" w:rsidRDefault="009E2BED" w:rsidP="009E2BED">
      <w:pPr>
        <w:rPr>
          <w:rFonts w:ascii="Calibri" w:eastAsia="Times New Roman" w:hAnsi="Calibri" w:cs="Calibri"/>
          <w:color w:val="000000"/>
        </w:rPr>
      </w:pPr>
      <w:r>
        <w:t xml:space="preserve">Number of ORFs: </w:t>
      </w:r>
      <w:r w:rsidRPr="00774218">
        <w:rPr>
          <w:rFonts w:ascii="Calibri" w:eastAsia="Times New Roman" w:hAnsi="Calibri" w:cs="Calibri"/>
          <w:color w:val="000000"/>
        </w:rPr>
        <w:t>52</w:t>
      </w:r>
      <w:r>
        <w:rPr>
          <w:rFonts w:ascii="Calibri" w:eastAsia="Times New Roman" w:hAnsi="Calibri" w:cs="Calibri"/>
          <w:color w:val="000000"/>
        </w:rPr>
        <w:t>,</w:t>
      </w:r>
      <w:r w:rsidRPr="00774218">
        <w:rPr>
          <w:rFonts w:ascii="Calibri" w:eastAsia="Times New Roman" w:hAnsi="Calibri" w:cs="Calibri"/>
          <w:color w:val="000000"/>
        </w:rPr>
        <w:t>201</w:t>
      </w:r>
    </w:p>
    <w:p w14:paraId="65490C0E" w14:textId="7E7D9F9D" w:rsidR="009E2BED" w:rsidRDefault="009E2BED" w:rsidP="009E2BED">
      <w:r>
        <w:t xml:space="preserve">Number of Drugs </w:t>
      </w:r>
      <w:r w:rsidR="007C4B94">
        <w:t>Found</w:t>
      </w:r>
      <w:r>
        <w:t>: 53</w:t>
      </w:r>
    </w:p>
    <w:p w14:paraId="53CFBED0" w14:textId="7C7507C9" w:rsidR="009E2BED" w:rsidRDefault="009E2BED" w:rsidP="009E2BED">
      <w:r>
        <w:t xml:space="preserve">(See </w:t>
      </w:r>
      <w:r>
        <w:fldChar w:fldCharType="begin"/>
      </w:r>
      <w:r>
        <w:instrText xml:space="preserve"> REF _Ref470807454 \h </w:instrText>
      </w:r>
      <w:r>
        <w:fldChar w:fldCharType="separate"/>
      </w:r>
      <w:r>
        <w:t xml:space="preserve">Table </w:t>
      </w:r>
      <w:r>
        <w:rPr>
          <w:noProof/>
        </w:rPr>
        <w:t>4</w:t>
      </w:r>
      <w:r>
        <w:t>: Leishmania drugs.</w:t>
      </w:r>
      <w:r>
        <w:fldChar w:fldCharType="end"/>
      </w:r>
      <w:r>
        <w:t>)</w:t>
      </w:r>
    </w:p>
    <w:p w14:paraId="30B8A188" w14:textId="3417050A" w:rsidR="00B00ED0" w:rsidRDefault="00B00ED0" w:rsidP="009E2BED">
      <w:r>
        <w:t xml:space="preserve">(See </w:t>
      </w:r>
      <w:r>
        <w:fldChar w:fldCharType="begin"/>
      </w:r>
      <w:r>
        <w:instrText xml:space="preserve"> REF _Ref470807676 \h </w:instrText>
      </w:r>
      <w:r>
        <w:fldChar w:fldCharType="separate"/>
      </w:r>
      <w:r>
        <w:t>Leishmania drugs query.</w:t>
      </w:r>
      <w:r>
        <w:fldChar w:fldCharType="end"/>
      </w:r>
      <w:r>
        <w:t>)</w:t>
      </w:r>
    </w:p>
    <w:p w14:paraId="72291B7C" w14:textId="78157B47" w:rsidR="00873CB6" w:rsidRDefault="00873CB6" w:rsidP="009E2BED">
      <w:r>
        <w:t>Number of targets found: 648</w:t>
      </w:r>
    </w:p>
    <w:p w14:paraId="0F77A8AE" w14:textId="77777777" w:rsidR="00334473" w:rsidRPr="00042A5F" w:rsidRDefault="00334473" w:rsidP="00334473">
      <w:pPr>
        <w:rPr>
          <w:lang w:val="en"/>
        </w:rPr>
      </w:pPr>
      <w:r>
        <w:rPr>
          <w:lang w:val="en"/>
        </w:rPr>
        <w:t xml:space="preserve">(See </w:t>
      </w:r>
      <w:r>
        <w:rPr>
          <w:lang w:val="en"/>
        </w:rPr>
        <w:fldChar w:fldCharType="begin"/>
      </w:r>
      <w:r>
        <w:rPr>
          <w:lang w:val="en"/>
        </w:rPr>
        <w:instrText xml:space="preserve"> REF _Ref471056058 \h </w:instrText>
      </w:r>
      <w:r>
        <w:rPr>
          <w:lang w:val="en"/>
        </w:rPr>
      </w:r>
      <w:r>
        <w:rPr>
          <w:lang w:val="en"/>
        </w:rPr>
        <w:fldChar w:fldCharType="separate"/>
      </w:r>
      <w:r>
        <w:t>Leishmania major targets query</w:t>
      </w:r>
      <w:r>
        <w:rPr>
          <w:lang w:val="en"/>
        </w:rPr>
        <w:fldChar w:fldCharType="end"/>
      </w:r>
      <w:r>
        <w:rPr>
          <w:lang w:val="en"/>
        </w:rPr>
        <w:t xml:space="preserve">, </w:t>
      </w:r>
      <w:r>
        <w:rPr>
          <w:lang w:val="en"/>
        </w:rPr>
        <w:fldChar w:fldCharType="begin"/>
      </w:r>
      <w:r>
        <w:rPr>
          <w:lang w:val="en"/>
        </w:rPr>
        <w:instrText xml:space="preserve"> REF _Ref471056094 \h </w:instrText>
      </w:r>
      <w:r>
        <w:rPr>
          <w:lang w:val="en"/>
        </w:rPr>
      </w:r>
      <w:r>
        <w:rPr>
          <w:lang w:val="en"/>
        </w:rPr>
        <w:fldChar w:fldCharType="separate"/>
      </w:r>
      <w:r>
        <w:t xml:space="preserve">Table </w:t>
      </w:r>
      <w:proofErr w:type="gramStart"/>
      <w:r>
        <w:rPr>
          <w:noProof/>
        </w:rPr>
        <w:t>8</w:t>
      </w:r>
      <w:r>
        <w:t>:Leishmania</w:t>
      </w:r>
      <w:proofErr w:type="gramEnd"/>
      <w:r>
        <w:t xml:space="preserve"> major targets</w:t>
      </w:r>
      <w:r>
        <w:rPr>
          <w:lang w:val="en"/>
        </w:rPr>
        <w:fldChar w:fldCharType="end"/>
      </w:r>
      <w:r>
        <w:rPr>
          <w:lang w:val="en"/>
        </w:rPr>
        <w:t>.)</w:t>
      </w:r>
    </w:p>
    <w:p w14:paraId="6B273D90" w14:textId="77777777" w:rsidR="00873CB6" w:rsidRDefault="00873CB6" w:rsidP="009E2BED"/>
    <w:p w14:paraId="0F26A170" w14:textId="0FFBE0B8" w:rsidR="00995B6C" w:rsidRDefault="00995B6C" w:rsidP="00995B6C">
      <w:pPr>
        <w:pStyle w:val="Heading3"/>
      </w:pPr>
      <w:r>
        <w:t>Chlamidia Trachomatis</w:t>
      </w:r>
    </w:p>
    <w:p w14:paraId="4A161BE8" w14:textId="1E69C4BE" w:rsidR="00995B6C" w:rsidRDefault="00995B6C" w:rsidP="00995B6C">
      <w:r>
        <w:t xml:space="preserve">This organism causes a number of diseases, including </w:t>
      </w:r>
      <w:r>
        <w:rPr>
          <w:i/>
        </w:rPr>
        <w:t xml:space="preserve">Chlamidia </w:t>
      </w:r>
      <w:r>
        <w:t xml:space="preserve">and </w:t>
      </w:r>
      <w:r>
        <w:rPr>
          <w:i/>
        </w:rPr>
        <w:t>Trachoma</w:t>
      </w:r>
      <w:r>
        <w:t>.</w:t>
      </w:r>
    </w:p>
    <w:p w14:paraId="5AAD7BFF" w14:textId="1C39FFBF" w:rsidR="00995B6C" w:rsidRPr="00995B6C" w:rsidRDefault="00995B6C" w:rsidP="00995B6C">
      <w:r>
        <w:t>The genome was downloaded from this URL:</w:t>
      </w:r>
    </w:p>
    <w:p w14:paraId="11AFC3E0" w14:textId="580C07A0" w:rsidR="00F930FF" w:rsidRDefault="00987A43" w:rsidP="00995B6C">
      <w:pPr>
        <w:rPr>
          <w:rStyle w:val="Hyperlink"/>
        </w:rPr>
      </w:pPr>
      <w:hyperlink r:id="rId17" w:history="1">
        <w:r w:rsidR="00995B6C" w:rsidRPr="00840EAB">
          <w:rPr>
            <w:rStyle w:val="Hyperlink"/>
          </w:rPr>
          <w:t>ftp://ftp.ensemblgenomes.org/pub/bacteria/release-34/fasta/bacteria_0_collection/chlamydia_trachomatis_d_uw_3_cx/dna/Chlamydia_trachomatis_d_uw_3_cx.ASM872v1.dna.chromosome.Chromosome.fa.gz</w:t>
        </w:r>
      </w:hyperlink>
    </w:p>
    <w:p w14:paraId="0387BD0C" w14:textId="22E2DF6A" w:rsidR="00042A5F" w:rsidRDefault="00716185" w:rsidP="00042A5F">
      <w:pPr>
        <w:rPr>
          <w:lang w:val="en"/>
        </w:rPr>
      </w:pPr>
      <w:r>
        <w:rPr>
          <w:lang w:val="en"/>
        </w:rPr>
        <w:t>Results:</w:t>
      </w:r>
    </w:p>
    <w:p w14:paraId="74A19B9A" w14:textId="1ED103EA" w:rsidR="00716185" w:rsidRDefault="00716185" w:rsidP="00042A5F">
      <w:pPr>
        <w:rPr>
          <w:lang w:val="en"/>
        </w:rPr>
      </w:pPr>
      <w:r>
        <w:rPr>
          <w:lang w:val="en"/>
        </w:rPr>
        <w:t>Number of ORFs: 966</w:t>
      </w:r>
    </w:p>
    <w:p w14:paraId="538FE4C6" w14:textId="4574EE85" w:rsidR="00716185" w:rsidRDefault="00716185" w:rsidP="00042A5F">
      <w:pPr>
        <w:rPr>
          <w:lang w:val="en"/>
        </w:rPr>
      </w:pPr>
      <w:r>
        <w:rPr>
          <w:lang w:val="en"/>
        </w:rPr>
        <w:t>Number of Drugs: 49</w:t>
      </w:r>
    </w:p>
    <w:p w14:paraId="31EF4F3E" w14:textId="1BC5648A" w:rsidR="00260E9E" w:rsidRDefault="00260E9E" w:rsidP="00042A5F">
      <w:pPr>
        <w:rPr>
          <w:lang w:val="en"/>
        </w:rPr>
      </w:pPr>
      <w:r>
        <w:rPr>
          <w:lang w:val="en"/>
        </w:rPr>
        <w:t xml:space="preserve">(See </w:t>
      </w:r>
      <w:r>
        <w:rPr>
          <w:lang w:val="en"/>
        </w:rPr>
        <w:fldChar w:fldCharType="begin"/>
      </w:r>
      <w:r>
        <w:rPr>
          <w:lang w:val="en"/>
        </w:rPr>
        <w:instrText xml:space="preserve"> REF _Ref470846529 \h </w:instrText>
      </w:r>
      <w:r>
        <w:rPr>
          <w:lang w:val="en"/>
        </w:rPr>
      </w:r>
      <w:r>
        <w:rPr>
          <w:lang w:val="en"/>
        </w:rPr>
        <w:fldChar w:fldCharType="separate"/>
      </w:r>
      <w:r>
        <w:t xml:space="preserve">Table </w:t>
      </w:r>
      <w:r>
        <w:rPr>
          <w:noProof/>
        </w:rPr>
        <w:t>6</w:t>
      </w:r>
      <w:r>
        <w:t>: Chlamidia drugs.</w:t>
      </w:r>
      <w:r>
        <w:rPr>
          <w:lang w:val="en"/>
        </w:rPr>
        <w:fldChar w:fldCharType="end"/>
      </w:r>
      <w:r>
        <w:rPr>
          <w:lang w:val="en"/>
        </w:rPr>
        <w:t>)</w:t>
      </w:r>
    </w:p>
    <w:p w14:paraId="31E96F6E" w14:textId="17C71A1E" w:rsidR="00716185" w:rsidRDefault="00CC22B1" w:rsidP="00042A5F">
      <w:pPr>
        <w:rPr>
          <w:lang w:val="en"/>
        </w:rPr>
      </w:pPr>
      <w:r>
        <w:rPr>
          <w:lang w:val="en"/>
        </w:rPr>
        <w:t xml:space="preserve">(See </w:t>
      </w:r>
      <w:r>
        <w:rPr>
          <w:lang w:val="en"/>
        </w:rPr>
        <w:fldChar w:fldCharType="begin"/>
      </w:r>
      <w:r>
        <w:rPr>
          <w:lang w:val="en"/>
        </w:rPr>
        <w:instrText xml:space="preserve"> REF _Ref470846682 \h </w:instrText>
      </w:r>
      <w:r>
        <w:rPr>
          <w:lang w:val="en"/>
        </w:rPr>
      </w:r>
      <w:r>
        <w:rPr>
          <w:lang w:val="en"/>
        </w:rPr>
        <w:fldChar w:fldCharType="separate"/>
      </w:r>
      <w:r>
        <w:t>Chlamidia drugs query.</w:t>
      </w:r>
      <w:r>
        <w:rPr>
          <w:lang w:val="en"/>
        </w:rPr>
        <w:fldChar w:fldCharType="end"/>
      </w:r>
      <w:r>
        <w:rPr>
          <w:lang w:val="en"/>
        </w:rPr>
        <w:t>)</w:t>
      </w:r>
    </w:p>
    <w:p w14:paraId="4C41BDC6" w14:textId="046D0564" w:rsidR="00E66377" w:rsidRDefault="00BD0BA8" w:rsidP="00042A5F">
      <w:pPr>
        <w:rPr>
          <w:lang w:val="en"/>
        </w:rPr>
      </w:pPr>
      <w:r>
        <w:rPr>
          <w:lang w:val="en"/>
        </w:rPr>
        <w:t>Number of targets: 636</w:t>
      </w:r>
    </w:p>
    <w:p w14:paraId="65747D5B" w14:textId="12FEB732" w:rsidR="00BD0BA8" w:rsidRDefault="00BD0BA8" w:rsidP="00042A5F">
      <w:pPr>
        <w:rPr>
          <w:lang w:val="en"/>
        </w:rPr>
      </w:pPr>
      <w:r>
        <w:rPr>
          <w:lang w:val="en"/>
        </w:rPr>
        <w:t xml:space="preserve">(See </w:t>
      </w:r>
      <w:r w:rsidR="00985D3D">
        <w:rPr>
          <w:lang w:val="en"/>
        </w:rPr>
        <w:fldChar w:fldCharType="begin"/>
      </w:r>
      <w:r w:rsidR="00985D3D">
        <w:rPr>
          <w:lang w:val="en"/>
        </w:rPr>
        <w:instrText xml:space="preserve"> REF _Ref471056759 \h </w:instrText>
      </w:r>
      <w:r w:rsidR="00985D3D">
        <w:rPr>
          <w:lang w:val="en"/>
        </w:rPr>
      </w:r>
      <w:r w:rsidR="00985D3D">
        <w:rPr>
          <w:lang w:val="en"/>
        </w:rPr>
        <w:fldChar w:fldCharType="separate"/>
      </w:r>
      <w:r w:rsidR="00985D3D">
        <w:t>Chlamidia targets query</w:t>
      </w:r>
      <w:r w:rsidR="00985D3D">
        <w:rPr>
          <w:lang w:val="en"/>
        </w:rPr>
        <w:fldChar w:fldCharType="end"/>
      </w:r>
      <w:r w:rsidR="00985D3D">
        <w:rPr>
          <w:lang w:val="en"/>
        </w:rPr>
        <w:t xml:space="preserve">, </w:t>
      </w:r>
      <w:r w:rsidR="00985D3D">
        <w:rPr>
          <w:lang w:val="en"/>
        </w:rPr>
        <w:fldChar w:fldCharType="begin"/>
      </w:r>
      <w:r w:rsidR="00985D3D">
        <w:rPr>
          <w:lang w:val="en"/>
        </w:rPr>
        <w:instrText xml:space="preserve"> REF _Ref471056787 \h </w:instrText>
      </w:r>
      <w:r w:rsidR="00985D3D">
        <w:rPr>
          <w:lang w:val="en"/>
        </w:rPr>
      </w:r>
      <w:r w:rsidR="00985D3D">
        <w:rPr>
          <w:lang w:val="en"/>
        </w:rPr>
        <w:fldChar w:fldCharType="separate"/>
      </w:r>
      <w:r w:rsidR="00985D3D">
        <w:t xml:space="preserve">Table </w:t>
      </w:r>
      <w:r w:rsidR="00985D3D">
        <w:rPr>
          <w:noProof/>
        </w:rPr>
        <w:t>10</w:t>
      </w:r>
      <w:r w:rsidR="00985D3D">
        <w:t>: Chlamidia trochamatis targets</w:t>
      </w:r>
      <w:r w:rsidR="00985D3D">
        <w:rPr>
          <w:lang w:val="en"/>
        </w:rPr>
        <w:fldChar w:fldCharType="end"/>
      </w:r>
      <w:r w:rsidR="00985D3D">
        <w:rPr>
          <w:lang w:val="en"/>
        </w:rPr>
        <w:t>)</w:t>
      </w:r>
    </w:p>
    <w:p w14:paraId="1BFCD792" w14:textId="77777777" w:rsidR="00BD2F3D" w:rsidRPr="003C4EDA" w:rsidRDefault="00BD2F3D" w:rsidP="003C4EDA"/>
    <w:p w14:paraId="4DE6C265" w14:textId="77777777" w:rsidR="007D5013" w:rsidRDefault="007D5013">
      <w:r>
        <w:br w:type="page"/>
      </w:r>
    </w:p>
    <w:p w14:paraId="28BC8C09" w14:textId="77777777" w:rsidR="007D5013" w:rsidRDefault="007D5013" w:rsidP="007D5013">
      <w:pPr>
        <w:pStyle w:val="Heading1"/>
      </w:pPr>
      <w:r>
        <w:lastRenderedPageBreak/>
        <w:t>Conclusions</w:t>
      </w:r>
    </w:p>
    <w:p w14:paraId="64550BF6" w14:textId="508DD8C8" w:rsidR="0017456C" w:rsidRDefault="0017456C" w:rsidP="00730724">
      <w:pPr>
        <w:numPr>
          <w:ilvl w:val="0"/>
          <w:numId w:val="2"/>
        </w:numPr>
        <w:spacing w:line="480" w:lineRule="auto"/>
      </w:pPr>
      <w:r>
        <w:t xml:space="preserve">This paper validates a method for discovering cross species targets by identifying </w:t>
      </w:r>
      <w:r w:rsidR="001B2DBE">
        <w:t>29 distinct</w:t>
      </w:r>
      <w:r>
        <w:t xml:space="preserve"> drugs for malaria</w:t>
      </w:r>
      <w:r w:rsidR="001B2DBE">
        <w:t xml:space="preserve"> (53, counting different formulations)</w:t>
      </w:r>
      <w:r w:rsidR="005A134C">
        <w:t xml:space="preserve"> and 592 targets</w:t>
      </w:r>
      <w:r>
        <w:t>.</w:t>
      </w:r>
    </w:p>
    <w:p w14:paraId="2E2A2BCB" w14:textId="3E5FBCC0" w:rsidR="00E5592B" w:rsidRDefault="00E5592B" w:rsidP="00E5592B">
      <w:pPr>
        <w:numPr>
          <w:ilvl w:val="0"/>
          <w:numId w:val="2"/>
        </w:numPr>
        <w:spacing w:line="480" w:lineRule="auto"/>
      </w:pPr>
      <w:r>
        <w:t>Drugs and targets were also found fo</w:t>
      </w:r>
      <w:r w:rsidR="0084697C">
        <w:t>r four other neglected disease organisms: Trypanosoma brucei, Trypanosoma cruzi, Leishmania major, and Chlamidia trachomatis.</w:t>
      </w:r>
      <w:r>
        <w:t xml:space="preserve"> </w:t>
      </w:r>
    </w:p>
    <w:p w14:paraId="2DB8BC47" w14:textId="62B865D9" w:rsidR="0017456C" w:rsidRDefault="008E3314" w:rsidP="00730724">
      <w:pPr>
        <w:numPr>
          <w:ilvl w:val="0"/>
          <w:numId w:val="2"/>
        </w:numPr>
        <w:spacing w:line="480" w:lineRule="auto"/>
      </w:pPr>
      <w:r>
        <w:t xml:space="preserve">The author </w:t>
      </w:r>
      <w:r w:rsidR="0017456C">
        <w:t>describe</w:t>
      </w:r>
      <w:r>
        <w:t>s</w:t>
      </w:r>
      <w:r w:rsidR="0017456C">
        <w:t xml:space="preserve"> a method to compute the </w:t>
      </w:r>
      <w:r w:rsidR="00923EB4">
        <w:rPr>
          <w:b/>
        </w:rPr>
        <w:t>discrimin</w:t>
      </w:r>
      <w:r w:rsidR="005B4C30">
        <w:rPr>
          <w:b/>
        </w:rPr>
        <w:t>a</w:t>
      </w:r>
      <w:r w:rsidR="00923EB4">
        <w:rPr>
          <w:b/>
        </w:rPr>
        <w:t xml:space="preserve">nt </w:t>
      </w:r>
      <w:r w:rsidR="00EB66C8">
        <w:rPr>
          <w:b/>
        </w:rPr>
        <w:t>threshold</w:t>
      </w:r>
      <w:r w:rsidR="0017456C">
        <w:rPr>
          <w:b/>
        </w:rPr>
        <w:t xml:space="preserve"> </w:t>
      </w:r>
      <w:r w:rsidR="0017456C" w:rsidRPr="00EB66C8">
        <w:t>criterion</w:t>
      </w:r>
      <w:r w:rsidR="0017456C">
        <w:t xml:space="preserve"> for a given genome</w:t>
      </w:r>
      <w:r w:rsidR="00EB66C8">
        <w:t xml:space="preserve"> which is used to separate sequences that are target candidates from those that are not</w:t>
      </w:r>
      <w:r w:rsidR="0017456C">
        <w:t xml:space="preserve">.  </w:t>
      </w:r>
    </w:p>
    <w:p w14:paraId="5B172935" w14:textId="678DFC0D" w:rsidR="00923EB4" w:rsidRDefault="00923EB4">
      <w:pPr>
        <w:numPr>
          <w:ilvl w:val="0"/>
          <w:numId w:val="2"/>
        </w:numPr>
        <w:spacing w:line="480" w:lineRule="auto"/>
      </w:pPr>
      <w:r>
        <w:t xml:space="preserve">As more organisms are added to the database, a taxonomy emerges from the </w:t>
      </w:r>
      <w:r w:rsidRPr="00660F2E">
        <w:rPr>
          <w:i/>
        </w:rPr>
        <w:t>discrimin</w:t>
      </w:r>
      <w:r w:rsidR="005B4C30">
        <w:rPr>
          <w:i/>
        </w:rPr>
        <w:t>ant</w:t>
      </w:r>
      <w:r>
        <w:t xml:space="preserve"> </w:t>
      </w:r>
      <w:r w:rsidRPr="00660F2E">
        <w:rPr>
          <w:i/>
        </w:rPr>
        <w:t>thresholds</w:t>
      </w:r>
      <w:r>
        <w:t xml:space="preserve"> that serve as a distance metric between pathogen genomes and target sequences.</w:t>
      </w:r>
    </w:p>
    <w:p w14:paraId="49E8933C" w14:textId="5F6656D6" w:rsidR="00C9184A" w:rsidRPr="00F151AC" w:rsidRDefault="00923EB4" w:rsidP="00730724">
      <w:pPr>
        <w:numPr>
          <w:ilvl w:val="0"/>
          <w:numId w:val="2"/>
        </w:numPr>
        <w:spacing w:line="480" w:lineRule="auto"/>
      </w:pPr>
      <w:r>
        <w:t xml:space="preserve">The </w:t>
      </w:r>
      <w:r w:rsidRPr="00660F2E">
        <w:rPr>
          <w:i/>
        </w:rPr>
        <w:t>discriminant threshold</w:t>
      </w:r>
      <w:r>
        <w:t xml:space="preserve"> may help identify similarities between organisms that may suggest interpolations of missing genomic data for organisms </w:t>
      </w:r>
      <w:r w:rsidR="00D52293">
        <w:t>for which</w:t>
      </w:r>
      <w:r>
        <w:t xml:space="preserve"> complete genomic data </w:t>
      </w:r>
      <w:r w:rsidR="00D52293">
        <w:t xml:space="preserve">is not </w:t>
      </w:r>
      <w:r>
        <w:t xml:space="preserve">available.  </w:t>
      </w:r>
      <w:r w:rsidR="00C9184A">
        <w:t xml:space="preserve">In this investigation, </w:t>
      </w:r>
      <w:r w:rsidR="00660F2E">
        <w:t>o</w:t>
      </w:r>
      <w:r w:rsidR="00C9184A">
        <w:t xml:space="preserve">nly 3% of the number of ORFs found in </w:t>
      </w:r>
      <w:r w:rsidR="00C9184A">
        <w:rPr>
          <w:i/>
        </w:rPr>
        <w:t xml:space="preserve">Trypanosoma brucei </w:t>
      </w:r>
      <w:r w:rsidR="00C9184A">
        <w:t xml:space="preserve">were found for </w:t>
      </w:r>
      <w:r w:rsidR="00C9184A">
        <w:rPr>
          <w:i/>
        </w:rPr>
        <w:t>Trypanosoma cruzi.</w:t>
      </w:r>
      <w:r w:rsidR="00C9184A">
        <w:t xml:space="preserve">  Nevertheless, t</w:t>
      </w:r>
      <w:r w:rsidR="00C9184A" w:rsidRPr="00364BA7">
        <w:t>he</w:t>
      </w:r>
      <w:r w:rsidR="00C9184A">
        <w:t xml:space="preserve"> </w:t>
      </w:r>
      <w:r w:rsidR="00C9184A" w:rsidRPr="00923EB4">
        <w:rPr>
          <w:i/>
        </w:rPr>
        <w:t>discriminant threshold</w:t>
      </w:r>
      <w:r w:rsidR="00C9184A">
        <w:rPr>
          <w:i/>
        </w:rPr>
        <w:t xml:space="preserve"> </w:t>
      </w:r>
      <w:r w:rsidR="00C9184A">
        <w:t xml:space="preserve">computed for </w:t>
      </w:r>
      <w:r w:rsidR="00C9184A">
        <w:rPr>
          <w:i/>
        </w:rPr>
        <w:t>Trypanosoma cruzi</w:t>
      </w:r>
      <w:r w:rsidR="00C9184A">
        <w:t xml:space="preserve"> is similar to that of </w:t>
      </w:r>
      <w:r w:rsidR="00C9184A">
        <w:rPr>
          <w:i/>
        </w:rPr>
        <w:t>Trypanosoma brucei</w:t>
      </w:r>
      <w:r w:rsidR="00C9184A">
        <w:t xml:space="preserve"> to 4 decimal places</w:t>
      </w:r>
      <w:r w:rsidR="00D52293">
        <w:t xml:space="preserve">, </w:t>
      </w:r>
      <w:r w:rsidR="006B4E31">
        <w:t xml:space="preserve">suggesting that missing information for </w:t>
      </w:r>
      <w:r w:rsidR="006B4E31">
        <w:rPr>
          <w:i/>
        </w:rPr>
        <w:t>Trypanosoma cruzi</w:t>
      </w:r>
      <w:r w:rsidR="006B4E31">
        <w:t xml:space="preserve"> might be predicted from genome information from the more completely sequenced species </w:t>
      </w:r>
      <w:r w:rsidR="006B4E31">
        <w:rPr>
          <w:i/>
        </w:rPr>
        <w:t>Trypanosoma brucei</w:t>
      </w:r>
      <w:r w:rsidR="006B4E31">
        <w:t>.</w:t>
      </w:r>
    </w:p>
    <w:p w14:paraId="36987D41" w14:textId="51ACB39E" w:rsidR="005A134C" w:rsidRDefault="00FC1068">
      <w:pPr>
        <w:numPr>
          <w:ilvl w:val="0"/>
          <w:numId w:val="2"/>
        </w:numPr>
        <w:spacing w:line="480" w:lineRule="auto"/>
      </w:pPr>
      <w:r>
        <w:t>This platform provides a way to choose candidate drugs without knowing the identity of the pathogen if the pathogen’s genome can be obtained.</w:t>
      </w:r>
      <w:r w:rsidR="00BF6B92">
        <w:t xml:space="preserve"> </w:t>
      </w:r>
    </w:p>
    <w:p w14:paraId="641E5CEA" w14:textId="0D02EDD7" w:rsidR="00FC1068" w:rsidRPr="00F151AC" w:rsidRDefault="005A134C" w:rsidP="00FC1068">
      <w:pPr>
        <w:numPr>
          <w:ilvl w:val="0"/>
          <w:numId w:val="2"/>
        </w:numPr>
        <w:spacing w:line="480" w:lineRule="auto"/>
      </w:pPr>
      <w:r>
        <w:t xml:space="preserve">This platform provides methods for ranking preference for a target by similarity, by mechanism, or by other molecular criteria provided by the </w:t>
      </w:r>
      <w:proofErr w:type="spellStart"/>
      <w:r>
        <w:t>ChEMBL</w:t>
      </w:r>
      <w:proofErr w:type="spellEnd"/>
      <w:r>
        <w:t xml:space="preserve"> database</w:t>
      </w:r>
      <w:r w:rsidR="0023391A">
        <w:t>.</w:t>
      </w:r>
    </w:p>
    <w:p w14:paraId="377487EF" w14:textId="77777777" w:rsidR="007D5013" w:rsidRDefault="007D5013" w:rsidP="00F23CFB"/>
    <w:p w14:paraId="0C8F9B5E" w14:textId="77777777" w:rsidR="007D5013" w:rsidRDefault="007D5013">
      <w:r>
        <w:br w:type="page"/>
      </w:r>
    </w:p>
    <w:p w14:paraId="7C4819D2" w14:textId="77777777" w:rsidR="007D5013" w:rsidRDefault="007D5013" w:rsidP="007D5013">
      <w:pPr>
        <w:pStyle w:val="Heading1"/>
      </w:pPr>
      <w:r>
        <w:lastRenderedPageBreak/>
        <w:t>Acknowledgements</w:t>
      </w:r>
    </w:p>
    <w:p w14:paraId="751381BA" w14:textId="77777777" w:rsidR="007D5013" w:rsidRPr="00C91D6F" w:rsidRDefault="007D5013" w:rsidP="007D5013"/>
    <w:p w14:paraId="53DFFF38" w14:textId="3FFF3192" w:rsidR="00616DE8" w:rsidRDefault="007D5013" w:rsidP="00730724">
      <w:pPr>
        <w:spacing w:line="480" w:lineRule="auto"/>
      </w:pPr>
      <w:r>
        <w:t xml:space="preserve">Many thanks to Nikolaus Obholzer and Sylvain Meylan </w:t>
      </w:r>
      <w:r w:rsidR="00B53E37">
        <w:t>for the critical reading of the manuscript</w:t>
      </w:r>
      <w:r w:rsidR="00616DE8">
        <w:t>.</w:t>
      </w:r>
    </w:p>
    <w:p w14:paraId="0864A0E7" w14:textId="7904835D" w:rsidR="007D5013" w:rsidRDefault="00616DE8">
      <w:pPr>
        <w:spacing w:line="480" w:lineRule="auto"/>
      </w:pPr>
      <w:r>
        <w:t>Thanks to Eric Fischbach</w:t>
      </w:r>
      <w:r w:rsidR="00B53E37">
        <w:t xml:space="preserve"> for formatting help</w:t>
      </w:r>
      <w:r w:rsidR="007D5013">
        <w:t>.</w:t>
      </w:r>
    </w:p>
    <w:p w14:paraId="177D79CA" w14:textId="77777777" w:rsidR="007D5013" w:rsidRDefault="007D5013">
      <w:r>
        <w:br w:type="page"/>
      </w:r>
    </w:p>
    <w:p w14:paraId="43B5F2E1" w14:textId="77777777" w:rsidR="007D5013" w:rsidRDefault="007D5013" w:rsidP="007D5013">
      <w:pPr>
        <w:pStyle w:val="Heading1"/>
      </w:pPr>
      <w:r>
        <w:lastRenderedPageBreak/>
        <w:t>References</w:t>
      </w:r>
    </w:p>
    <w:p w14:paraId="363379EE" w14:textId="77777777" w:rsidR="007D5013" w:rsidRDefault="007D5013" w:rsidP="007D5013">
      <w:pPr>
        <w:pStyle w:val="ListParagraph"/>
        <w:numPr>
          <w:ilvl w:val="0"/>
          <w:numId w:val="1"/>
        </w:numPr>
      </w:pPr>
      <w:r>
        <w:t>Fact Sheet: World Malaria Report 2015, p. 1.</w:t>
      </w:r>
    </w:p>
    <w:p w14:paraId="6FD97148" w14:textId="77777777" w:rsidR="007D5013" w:rsidRDefault="007D5013" w:rsidP="007D5013">
      <w:pPr>
        <w:pStyle w:val="ListParagraph"/>
      </w:pPr>
      <w:r>
        <w:t>World Health Organization</w:t>
      </w:r>
    </w:p>
    <w:p w14:paraId="03DBBE7D" w14:textId="77777777" w:rsidR="007D5013" w:rsidRDefault="007D5013" w:rsidP="007D5013">
      <w:pPr>
        <w:pStyle w:val="FootnoteText"/>
        <w:ind w:left="720"/>
      </w:pPr>
      <w:r>
        <w:t>9 December 2015</w:t>
      </w:r>
    </w:p>
    <w:p w14:paraId="2027611B" w14:textId="77777777" w:rsidR="007D5013" w:rsidRDefault="00987A43" w:rsidP="003442DA">
      <w:pPr>
        <w:ind w:firstLine="720"/>
      </w:pPr>
      <w:hyperlink r:id="rId18" w:history="1">
        <w:r w:rsidR="007D5013" w:rsidRPr="007557AE">
          <w:rPr>
            <w:rStyle w:val="Hyperlink"/>
          </w:rPr>
          <w:t>http://www.who.int/malaria/media/world-malaria-report-2015/en/</w:t>
        </w:r>
      </w:hyperlink>
    </w:p>
    <w:p w14:paraId="21C51C48" w14:textId="77777777" w:rsidR="003442DA" w:rsidRDefault="003442DA" w:rsidP="003442DA">
      <w:pPr>
        <w:pStyle w:val="HTMLPreformatted"/>
        <w:numPr>
          <w:ilvl w:val="0"/>
          <w:numId w:val="1"/>
        </w:numPr>
        <w:rPr>
          <w:color w:val="000000"/>
        </w:rPr>
      </w:pPr>
      <w:r w:rsidRPr="00087189">
        <w:rPr>
          <w:rFonts w:asciiTheme="minorHAnsi" w:hAnsiTheme="minorHAnsi" w:cstheme="minorHAnsi"/>
        </w:rPr>
        <w:t xml:space="preserve">myChEMBL: </w:t>
      </w:r>
      <w:r w:rsidRPr="00087189">
        <w:rPr>
          <w:rFonts w:asciiTheme="minorHAnsi" w:hAnsiTheme="minorHAnsi" w:cstheme="minorHAnsi"/>
          <w:color w:val="000000"/>
        </w:rPr>
        <w:t>A.P. Bento, A. Gaulton, A. Hersey, L.J. Bellis, J. Chambers, M. Davies, F.A. Krüger, Y. Light, L. Mak, S. McGlinchey, M. Nowotka, G. Papadatos, R. Santos &amp; J.P. Overington (2014) 'The ChEMBL bioactivity database: an update' Nucl. Acids Res. Database Issue. 42 D1083-D1090 DOI:10.1093/nar/gkt1031 PMID:242149652</w:t>
      </w:r>
      <w:r w:rsidRPr="00087189">
        <w:rPr>
          <w:color w:val="000000"/>
        </w:rPr>
        <w:t>.</w:t>
      </w:r>
    </w:p>
    <w:p w14:paraId="21DAB6F9" w14:textId="61E08F61" w:rsidR="00BB0DD9" w:rsidRPr="00660F2E" w:rsidRDefault="00BB0DD9" w:rsidP="00BB0DD9">
      <w:pPr>
        <w:pStyle w:val="ListParagraph"/>
        <w:numPr>
          <w:ilvl w:val="0"/>
          <w:numId w:val="1"/>
        </w:numPr>
        <w:rPr>
          <w:rStyle w:val="Hyperlink"/>
          <w:rFonts w:ascii="Arial" w:hAnsi="Arial" w:cs="Arial"/>
          <w:color w:val="000000"/>
          <w:sz w:val="16"/>
          <w:szCs w:val="16"/>
          <w:u w:val="none"/>
          <w:shd w:val="clear" w:color="auto" w:fill="FFFFFF"/>
        </w:rPr>
      </w:pPr>
      <w:r w:rsidRPr="006D4DE6">
        <w:rPr>
          <w:rFonts w:ascii="Arial" w:hAnsi="Arial" w:cs="Arial"/>
          <w:color w:val="000000"/>
          <w:sz w:val="16"/>
          <w:szCs w:val="16"/>
          <w:shd w:val="clear" w:color="auto" w:fill="FFFFFF"/>
        </w:rPr>
        <w:t xml:space="preserve">M. Davies, M. Nowotka, G. Papadatos, F. Atkinson, G.J.P. van Westen, N Dedman, R. Ochoa and J.P. </w:t>
      </w:r>
      <w:proofErr w:type="gramStart"/>
      <w:r w:rsidRPr="006D4DE6">
        <w:rPr>
          <w:rFonts w:ascii="Arial" w:hAnsi="Arial" w:cs="Arial"/>
          <w:color w:val="000000"/>
          <w:sz w:val="16"/>
          <w:szCs w:val="16"/>
          <w:shd w:val="clear" w:color="auto" w:fill="FFFFFF"/>
        </w:rPr>
        <w:t>Overington  (</w:t>
      </w:r>
      <w:proofErr w:type="gramEnd"/>
      <w:r w:rsidRPr="006D4DE6">
        <w:rPr>
          <w:rFonts w:ascii="Arial" w:hAnsi="Arial" w:cs="Arial"/>
          <w:color w:val="000000"/>
          <w:sz w:val="16"/>
          <w:szCs w:val="16"/>
          <w:shd w:val="clear" w:color="auto" w:fill="FFFFFF"/>
        </w:rPr>
        <w:t xml:space="preserve">2014) 'myChEMBL: A Virtual Platform for Distributing Cheminformatics Tools and Open Data' Challenges 5 (334-337) </w:t>
      </w:r>
      <w:hyperlink r:id="rId19" w:history="1">
        <w:r w:rsidRPr="006D4DE6">
          <w:rPr>
            <w:rStyle w:val="Hyperlink"/>
            <w:rFonts w:ascii="Consolas" w:hAnsi="Consolas"/>
            <w:color w:val="428BCA"/>
          </w:rPr>
          <w:t>pdf</w:t>
        </w:r>
      </w:hyperlink>
    </w:p>
    <w:p w14:paraId="7EE95866" w14:textId="283EBB0C" w:rsidR="00F702F1" w:rsidRPr="00660F2E" w:rsidRDefault="00F702F1" w:rsidP="00BB0DD9">
      <w:pPr>
        <w:pStyle w:val="ListParagraph"/>
        <w:numPr>
          <w:ilvl w:val="0"/>
          <w:numId w:val="1"/>
        </w:numPr>
        <w:rPr>
          <w:rFonts w:ascii="Arial" w:hAnsi="Arial" w:cs="Arial"/>
          <w:color w:val="000000"/>
          <w:sz w:val="16"/>
          <w:szCs w:val="16"/>
          <w:shd w:val="clear" w:color="auto" w:fill="FFFFFF"/>
        </w:rPr>
      </w:pPr>
      <w:r w:rsidRPr="003B1483">
        <w:t>Relating protein pharmacology by ligand chemistry</w:t>
      </w:r>
    </w:p>
    <w:p w14:paraId="099A8611" w14:textId="1BEE91DE" w:rsidR="00F702F1" w:rsidRPr="00660F2E" w:rsidRDefault="00F702F1" w:rsidP="00660F2E">
      <w:pPr>
        <w:pStyle w:val="ListParagraph"/>
        <w:spacing w:after="0"/>
        <w:rPr>
          <w:rFonts w:ascii="Arial" w:hAnsi="Arial" w:cs="Arial"/>
          <w:color w:val="000000"/>
          <w:sz w:val="16"/>
          <w:szCs w:val="16"/>
          <w:shd w:val="clear" w:color="auto" w:fill="FFFFFF"/>
        </w:rPr>
      </w:pPr>
      <w:r w:rsidRPr="003B1483">
        <w:t xml:space="preserve">Keiser MJ, Roth BL, Armbruster BN, </w:t>
      </w:r>
      <w:proofErr w:type="spellStart"/>
      <w:r w:rsidRPr="003B1483">
        <w:t>Ernsberger</w:t>
      </w:r>
      <w:proofErr w:type="spellEnd"/>
      <w:r w:rsidRPr="003B1483">
        <w:t xml:space="preserve"> P, Irwin JJ, </w:t>
      </w:r>
      <w:proofErr w:type="spellStart"/>
      <w:r w:rsidRPr="003B1483">
        <w:t>Shoichet</w:t>
      </w:r>
      <w:proofErr w:type="spellEnd"/>
      <w:r w:rsidRPr="003B1483">
        <w:t xml:space="preserve"> BK</w:t>
      </w:r>
    </w:p>
    <w:p w14:paraId="236047BA" w14:textId="7800F7CE" w:rsidR="00F702F1" w:rsidRPr="00660F2E" w:rsidRDefault="00F702F1" w:rsidP="00660F2E">
      <w:pPr>
        <w:spacing w:after="0"/>
        <w:ind w:left="720"/>
        <w:rPr>
          <w:rFonts w:ascii="Arial" w:hAnsi="Arial" w:cs="Arial"/>
          <w:color w:val="000000"/>
          <w:sz w:val="16"/>
          <w:szCs w:val="16"/>
          <w:shd w:val="clear" w:color="auto" w:fill="FFFFFF"/>
        </w:rPr>
      </w:pPr>
      <w:r>
        <w:t xml:space="preserve">Published: 2007 Nature Publishing Group; </w:t>
      </w:r>
      <w:r w:rsidRPr="003B1483">
        <w:t>Nat Biotech 25 (2), 197-206 (2007</w:t>
      </w:r>
      <w:r>
        <w:t>).</w:t>
      </w:r>
    </w:p>
    <w:p w14:paraId="5EAA2680" w14:textId="77777777" w:rsidR="00763276" w:rsidRPr="00BF7042" w:rsidRDefault="00763276" w:rsidP="00763276">
      <w:pPr>
        <w:pStyle w:val="ListParagraph"/>
        <w:numPr>
          <w:ilvl w:val="0"/>
          <w:numId w:val="1"/>
        </w:numPr>
        <w:rPr>
          <w:rFonts w:ascii="Arial" w:hAnsi="Arial" w:cs="Arial"/>
          <w:color w:val="000000"/>
          <w:sz w:val="16"/>
          <w:szCs w:val="16"/>
          <w:shd w:val="clear" w:color="auto" w:fill="FFFFFF"/>
        </w:rPr>
      </w:pPr>
      <w:r>
        <w:t xml:space="preserve">Stephen F. Altschul, Thomas L. Madden, Alejandro </w:t>
      </w:r>
      <w:proofErr w:type="gramStart"/>
      <w:r>
        <w:t>A.Schaffer</w:t>
      </w:r>
      <w:proofErr w:type="gramEnd"/>
      <w:r>
        <w:t>, Jinghui Zhang, Zheng Zhang, Webb Miller, and David J.Lipman (1997), "Gapped BLAST and PSI-BLAST: a new generation of protein database search programs", Nucleic Acids Res. 25:3389-3402.</w:t>
      </w:r>
    </w:p>
    <w:p w14:paraId="4093F79C" w14:textId="77777777" w:rsidR="00BF7042" w:rsidRPr="00BF7042" w:rsidRDefault="00BF7042" w:rsidP="00BF7042">
      <w:pPr>
        <w:pStyle w:val="ListParagraph"/>
        <w:rPr>
          <w:rFonts w:ascii="Arial" w:hAnsi="Arial" w:cs="Arial"/>
          <w:color w:val="000000"/>
          <w:sz w:val="16"/>
          <w:szCs w:val="16"/>
          <w:shd w:val="clear" w:color="auto" w:fill="FFFFFF"/>
        </w:rPr>
      </w:pPr>
    </w:p>
    <w:p w14:paraId="078EDFDC" w14:textId="77777777" w:rsidR="00A31D16" w:rsidRPr="00A31D16" w:rsidRDefault="00BF7042" w:rsidP="00A31D16">
      <w:pPr>
        <w:pStyle w:val="ListParagraph"/>
        <w:numPr>
          <w:ilvl w:val="0"/>
          <w:numId w:val="1"/>
        </w:num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Virtualbox Wiki Downloads: </w:t>
      </w:r>
      <w:hyperlink r:id="rId20" w:history="1">
        <w:r w:rsidRPr="00536ADE">
          <w:rPr>
            <w:rStyle w:val="Hyperlink"/>
            <w:rFonts w:ascii="Arial" w:hAnsi="Arial" w:cs="Arial"/>
            <w:sz w:val="16"/>
            <w:szCs w:val="16"/>
            <w:shd w:val="clear" w:color="auto" w:fill="FFFFFF"/>
          </w:rPr>
          <w:t>https://www.virtualbox.org/wiki/Downloads</w:t>
        </w:r>
      </w:hyperlink>
    </w:p>
    <w:p w14:paraId="0F2EB9A4" w14:textId="77777777" w:rsidR="00A31D16" w:rsidRPr="00DB0BB4" w:rsidRDefault="00A31D16" w:rsidP="00A31D16">
      <w:pPr>
        <w:pStyle w:val="FootnoteText"/>
        <w:numPr>
          <w:ilvl w:val="0"/>
          <w:numId w:val="1"/>
        </w:numPr>
        <w:rPr>
          <w:rStyle w:val="Hyperlink"/>
        </w:rPr>
      </w:pPr>
      <w:r>
        <w:t xml:space="preserve">The 14 chromosomes of </w:t>
      </w:r>
      <w:r>
        <w:rPr>
          <w:i/>
        </w:rPr>
        <w:t xml:space="preserve">p. falciparum </w:t>
      </w:r>
      <w:r>
        <w:t xml:space="preserve">were downloaded from this URL: </w:t>
      </w:r>
      <w:hyperlink r:id="rId21" w:history="1">
        <w:r w:rsidRPr="00DF2DD8">
          <w:rPr>
            <w:rStyle w:val="Hyperlink"/>
          </w:rPr>
          <w:t>ftp://ftp.ensemblgenomes.org/pub/protists/release-32/fasta/plasmodium_falciparum/dna/</w:t>
        </w:r>
      </w:hyperlink>
    </w:p>
    <w:p w14:paraId="0E947D55" w14:textId="77777777" w:rsidR="00A31D16" w:rsidRDefault="00A31D16" w:rsidP="00A31D16">
      <w:pPr>
        <w:pStyle w:val="FootnoteText"/>
        <w:ind w:left="720"/>
        <w:rPr>
          <w:rFonts w:ascii="Arial" w:hAnsi="Arial" w:cs="Arial"/>
          <w:color w:val="444444"/>
          <w:sz w:val="21"/>
          <w:szCs w:val="21"/>
          <w:shd w:val="clear" w:color="auto" w:fill="FFFFFF"/>
        </w:rPr>
      </w:pPr>
    </w:p>
    <w:p w14:paraId="7198D48E" w14:textId="77777777" w:rsidR="00A31D16" w:rsidRPr="00BB0DD9" w:rsidRDefault="00A31D16" w:rsidP="00A31D16">
      <w:pPr>
        <w:pStyle w:val="FootnoteText"/>
        <w:numPr>
          <w:ilvl w:val="0"/>
          <w:numId w:val="1"/>
        </w:numPr>
        <w:rPr>
          <w:color w:val="0563C1" w:themeColor="hyperlink"/>
          <w:u w:val="single"/>
        </w:rPr>
      </w:pPr>
      <w:r>
        <w:t xml:space="preserve">Mitochondrial dna sequence was downloaded from here: </w:t>
      </w:r>
      <w:r>
        <w:rPr>
          <w:rFonts w:ascii="Arial" w:hAnsi="Arial" w:cs="Arial"/>
          <w:color w:val="444444"/>
          <w:sz w:val="21"/>
          <w:szCs w:val="21"/>
          <w:shd w:val="clear" w:color="auto" w:fill="FFFFFF"/>
        </w:rPr>
        <w:t>GenBank: AJ276844.1</w:t>
      </w:r>
      <w:r>
        <w:t xml:space="preserve"> </w:t>
      </w:r>
      <w:hyperlink r:id="rId22" w:history="1">
        <w:r w:rsidRPr="004872BF">
          <w:rPr>
            <w:rStyle w:val="Hyperlink"/>
            <w:rFonts w:ascii="Helvetica" w:hAnsi="Helvetica"/>
            <w:sz w:val="19"/>
            <w:szCs w:val="19"/>
            <w:shd w:val="clear" w:color="auto" w:fill="FFFFFF"/>
          </w:rPr>
          <w:t>https://www.ncbi.nlm.nih.gov/nuccore/8346980?report=fasta</w:t>
        </w:r>
      </w:hyperlink>
    </w:p>
    <w:p w14:paraId="0F1F5203" w14:textId="77777777" w:rsidR="00BB0DD9" w:rsidRPr="00DB0BB4" w:rsidRDefault="00BB0DD9" w:rsidP="00BB0DD9">
      <w:pPr>
        <w:pStyle w:val="FootnoteText"/>
        <w:rPr>
          <w:rStyle w:val="Hyperlink"/>
        </w:rPr>
      </w:pPr>
    </w:p>
    <w:p w14:paraId="3F99EB79" w14:textId="77777777" w:rsidR="00A31D16" w:rsidRPr="00A26939" w:rsidRDefault="00A31D16" w:rsidP="00A31D16">
      <w:pPr>
        <w:pStyle w:val="FootnoteText"/>
        <w:numPr>
          <w:ilvl w:val="0"/>
          <w:numId w:val="1"/>
        </w:numPr>
        <w:rPr>
          <w:rStyle w:val="Hyperlink"/>
          <w:rFonts w:ascii="Helvetica" w:hAnsi="Helvetica"/>
          <w:color w:val="000066"/>
          <w:sz w:val="19"/>
          <w:szCs w:val="19"/>
          <w:shd w:val="clear" w:color="auto" w:fill="FFFFFF"/>
        </w:rPr>
      </w:pPr>
      <w:r>
        <w:t xml:space="preserve">Apicoplast sequence was downloaded from here: </w:t>
      </w:r>
      <w:r w:rsidRPr="00A26939">
        <w:rPr>
          <w:rStyle w:val="Hyperlink"/>
          <w:rFonts w:ascii="Helvetica" w:hAnsi="Helvetica"/>
          <w:color w:val="000066"/>
          <w:sz w:val="19"/>
          <w:szCs w:val="19"/>
          <w:shd w:val="clear" w:color="auto" w:fill="FFFFFF"/>
        </w:rPr>
        <w:t>Plasmodium falciparum genome assembly, organelle: plastid:apicoplast</w:t>
      </w:r>
    </w:p>
    <w:p w14:paraId="0EEB4525" w14:textId="77777777" w:rsidR="00A31D16" w:rsidRDefault="00A31D16" w:rsidP="00A31D16">
      <w:pPr>
        <w:pStyle w:val="FootnoteText"/>
        <w:ind w:left="720"/>
        <w:rPr>
          <w:rFonts w:ascii="Arial" w:hAnsi="Arial" w:cs="Arial"/>
          <w:color w:val="444444"/>
          <w:sz w:val="21"/>
          <w:szCs w:val="21"/>
          <w:shd w:val="clear" w:color="auto" w:fill="FFFFFF"/>
        </w:rPr>
      </w:pPr>
      <w:r>
        <w:rPr>
          <w:rFonts w:ascii="Arial" w:hAnsi="Arial" w:cs="Arial"/>
          <w:color w:val="444444"/>
          <w:sz w:val="21"/>
          <w:szCs w:val="21"/>
          <w:shd w:val="clear" w:color="auto" w:fill="FFFFFF"/>
        </w:rPr>
        <w:t>NCBI Reference Sequence: NC_030754.1</w:t>
      </w:r>
    </w:p>
    <w:p w14:paraId="72C85B27" w14:textId="77777777" w:rsidR="00A31D16" w:rsidRDefault="00987A43" w:rsidP="00A31D16">
      <w:pPr>
        <w:pStyle w:val="ListParagraph"/>
      </w:pPr>
      <w:hyperlink r:id="rId23" w:history="1">
        <w:r w:rsidR="00A31D16" w:rsidRPr="004872BF">
          <w:rPr>
            <w:rStyle w:val="Hyperlink"/>
          </w:rPr>
          <w:t>https://www.ncbi.nlm.nih.gov/nuccore/1052489052?report=fasta</w:t>
        </w:r>
      </w:hyperlink>
    </w:p>
    <w:p w14:paraId="0B5DE8A6" w14:textId="77777777" w:rsidR="00BB0DD9" w:rsidRDefault="00BB0DD9" w:rsidP="00A31D16">
      <w:pPr>
        <w:pStyle w:val="ListParagraph"/>
        <w:rPr>
          <w:rFonts w:ascii="Arial" w:hAnsi="Arial" w:cs="Arial"/>
          <w:color w:val="000000"/>
          <w:sz w:val="16"/>
          <w:szCs w:val="16"/>
          <w:shd w:val="clear" w:color="auto" w:fill="FFFFFF"/>
        </w:rPr>
      </w:pPr>
    </w:p>
    <w:p w14:paraId="2CB2D6FD" w14:textId="77777777" w:rsidR="00BB0DD9" w:rsidRPr="002C1BC4" w:rsidRDefault="00BB0DD9" w:rsidP="00BB0DD9">
      <w:pPr>
        <w:pStyle w:val="ListParagraph"/>
        <w:numPr>
          <w:ilvl w:val="0"/>
          <w:numId w:val="1"/>
        </w:numPr>
        <w:autoSpaceDE w:val="0"/>
        <w:autoSpaceDN w:val="0"/>
        <w:adjustRightInd w:val="0"/>
        <w:spacing w:line="240" w:lineRule="auto"/>
        <w:rPr>
          <w:rFonts w:ascii="CMR10" w:hAnsi="CMR10" w:cs="CMR10"/>
        </w:rPr>
      </w:pPr>
      <w:r w:rsidRPr="002C1BC4">
        <w:rPr>
          <w:rFonts w:ascii="CMR10" w:hAnsi="CMR10" w:cs="CMR10"/>
        </w:rPr>
        <w:t>Microbial gene identification using interpolated Markov models</w:t>
      </w:r>
    </w:p>
    <w:p w14:paraId="63EE619A" w14:textId="77777777" w:rsidR="00BB0DD9" w:rsidRPr="002C1BC4" w:rsidRDefault="00BB0DD9" w:rsidP="00BB0DD9">
      <w:pPr>
        <w:pStyle w:val="ListParagraph"/>
        <w:autoSpaceDE w:val="0"/>
        <w:autoSpaceDN w:val="0"/>
        <w:adjustRightInd w:val="0"/>
        <w:spacing w:line="240" w:lineRule="auto"/>
        <w:rPr>
          <w:rFonts w:ascii="CMR10" w:hAnsi="CMR10" w:cs="CMR10"/>
        </w:rPr>
      </w:pPr>
      <w:r w:rsidRPr="002C1BC4">
        <w:rPr>
          <w:rFonts w:ascii="CMR10" w:hAnsi="CMR10" w:cs="CMR10"/>
        </w:rPr>
        <w:t>S. Salzberg, A. Delcher, S. Kasif, and O. White</w:t>
      </w:r>
    </w:p>
    <w:p w14:paraId="4B234BE7" w14:textId="77777777" w:rsidR="00BB0DD9" w:rsidRDefault="00BB0DD9" w:rsidP="00BB0DD9">
      <w:pPr>
        <w:pStyle w:val="ListParagraph"/>
        <w:autoSpaceDE w:val="0"/>
        <w:autoSpaceDN w:val="0"/>
        <w:adjustRightInd w:val="0"/>
        <w:spacing w:line="240" w:lineRule="auto"/>
        <w:rPr>
          <w:rFonts w:ascii="CMR10" w:hAnsi="CMR10" w:cs="CMR10"/>
        </w:rPr>
      </w:pPr>
      <w:r w:rsidRPr="002C1BC4">
        <w:rPr>
          <w:rFonts w:ascii="CMTI10" w:hAnsi="CMTI10" w:cs="CMTI10"/>
        </w:rPr>
        <w:t>Nucl. Acids Res.</w:t>
      </w:r>
      <w:r w:rsidRPr="002C1BC4">
        <w:rPr>
          <w:rFonts w:ascii="CMR10" w:hAnsi="CMR10" w:cs="CMR10"/>
        </w:rPr>
        <w:t>, 26(2):544–548, 1998</w:t>
      </w:r>
    </w:p>
    <w:p w14:paraId="2423B988" w14:textId="77777777" w:rsidR="00930F92" w:rsidRDefault="00930F92" w:rsidP="00BB0DD9">
      <w:pPr>
        <w:pStyle w:val="ListParagraph"/>
        <w:autoSpaceDE w:val="0"/>
        <w:autoSpaceDN w:val="0"/>
        <w:adjustRightInd w:val="0"/>
        <w:spacing w:line="240" w:lineRule="auto"/>
      </w:pPr>
    </w:p>
    <w:p w14:paraId="09915D5E" w14:textId="77777777" w:rsidR="00930F92" w:rsidRDefault="00930F92" w:rsidP="00930F92">
      <w:pPr>
        <w:pStyle w:val="ListParagraph"/>
        <w:numPr>
          <w:ilvl w:val="0"/>
          <w:numId w:val="1"/>
        </w:numPr>
      </w:pPr>
      <w:r>
        <w:t>Ankit Gupta, et al. “</w:t>
      </w:r>
      <w:r w:rsidRPr="00686CFC">
        <w:t>Reduced ribosomes of the apicoplast and mitochondrion of Plasmodium spp. and predicted interactions with antibiotics</w:t>
      </w:r>
      <w:r>
        <w:t xml:space="preserve">”,  Figure 1 and quotation. </w:t>
      </w:r>
    </w:p>
    <w:p w14:paraId="28B79327" w14:textId="77777777" w:rsidR="00930F92" w:rsidRDefault="00987A43" w:rsidP="00930F92">
      <w:pPr>
        <w:pStyle w:val="ListParagraph"/>
      </w:pPr>
      <w:hyperlink r:id="rId24" w:history="1">
        <w:r w:rsidR="00930F92" w:rsidRPr="00D419B1">
          <w:rPr>
            <w:rStyle w:val="Hyperlink"/>
          </w:rPr>
          <w:t>https://www.ncbi.nlm.nih.gov/pmc/articles/PMC4042851/figure/RSOB140045F1/</w:t>
        </w:r>
      </w:hyperlink>
    </w:p>
    <w:p w14:paraId="2594F4E5" w14:textId="77777777" w:rsidR="00930F92" w:rsidRDefault="00930F92" w:rsidP="00930F92">
      <w:pPr>
        <w:pStyle w:val="ListParagraph"/>
        <w:rPr>
          <w:rFonts w:ascii="Arial" w:hAnsi="Arial" w:cs="Arial"/>
          <w:color w:val="000000"/>
          <w:sz w:val="16"/>
          <w:szCs w:val="16"/>
          <w:shd w:val="clear" w:color="auto" w:fill="FFFFFF"/>
        </w:rPr>
      </w:pPr>
      <w:r>
        <w:rPr>
          <w:rFonts w:ascii="Arial" w:hAnsi="Arial" w:cs="Arial"/>
          <w:color w:val="000000"/>
          <w:sz w:val="16"/>
          <w:szCs w:val="16"/>
          <w:shd w:val="clear" w:color="auto" w:fill="FFFFFF"/>
        </w:rPr>
        <w:t>© 2014 The Authors. Published by the Royal Society under the terms of the Creative Commons Attribution License</w:t>
      </w:r>
      <w:hyperlink r:id="rId25" w:tgtFrame="pmc_ext" w:history="1">
        <w:r>
          <w:rPr>
            <w:rStyle w:val="Hyperlink"/>
            <w:rFonts w:ascii="Arial" w:hAnsi="Arial" w:cs="Arial"/>
            <w:color w:val="642A8F"/>
            <w:sz w:val="16"/>
            <w:szCs w:val="16"/>
            <w:shd w:val="clear" w:color="auto" w:fill="FFFFFF"/>
          </w:rPr>
          <w:t>http://creativecommons.org/licenses/by/3.0/</w:t>
        </w:r>
      </w:hyperlink>
      <w:r>
        <w:rPr>
          <w:rFonts w:ascii="Arial" w:hAnsi="Arial" w:cs="Arial"/>
          <w:color w:val="000000"/>
          <w:sz w:val="16"/>
          <w:szCs w:val="16"/>
          <w:shd w:val="clear" w:color="auto" w:fill="FFFFFF"/>
        </w:rPr>
        <w:t>, which permits unrestricted use, provided the original author and source are credited.</w:t>
      </w:r>
    </w:p>
    <w:p w14:paraId="5E83B1BB" w14:textId="09DB096D" w:rsidR="00942D2C" w:rsidRPr="00F6023D" w:rsidRDefault="00942D2C" w:rsidP="00942D2C">
      <w:pPr>
        <w:pStyle w:val="ListParagraph"/>
        <w:numPr>
          <w:ilvl w:val="0"/>
          <w:numId w:val="1"/>
        </w:numPr>
        <w:rPr>
          <w:rStyle w:val="Hyperlink"/>
          <w:rFonts w:ascii="Arial" w:hAnsi="Arial" w:cs="Arial"/>
          <w:color w:val="000000"/>
          <w:sz w:val="16"/>
          <w:szCs w:val="16"/>
          <w:u w:val="none"/>
          <w:shd w:val="clear" w:color="auto" w:fill="FFFFFF"/>
        </w:rPr>
      </w:pPr>
      <w:r>
        <w:rPr>
          <w:rFonts w:ascii="Arial" w:hAnsi="Arial" w:cs="Arial"/>
          <w:color w:val="000000"/>
          <w:sz w:val="16"/>
          <w:szCs w:val="16"/>
          <w:shd w:val="clear" w:color="auto" w:fill="FFFFFF"/>
        </w:rPr>
        <w:t xml:space="preserve">Plasmodium structure. </w:t>
      </w:r>
      <w:hyperlink r:id="rId26" w:history="1">
        <w:r w:rsidRPr="00A775FD">
          <w:rPr>
            <w:rStyle w:val="Hyperlink"/>
          </w:rPr>
          <w:t>https://upload.wikimedia.org/wikipedia/commons/f/fa/Plasmodium.png</w:t>
        </w:r>
      </w:hyperlink>
    </w:p>
    <w:p w14:paraId="24F78D2A" w14:textId="2C42A4C1" w:rsidR="00F6023D" w:rsidRDefault="00F6023D" w:rsidP="00F6023D">
      <w:pPr>
        <w:pStyle w:val="ListParagraph"/>
        <w:numPr>
          <w:ilvl w:val="0"/>
          <w:numId w:val="1"/>
        </w:numPr>
      </w:pPr>
      <w:r w:rsidRPr="00F6023D">
        <w:rPr>
          <w:rStyle w:val="Hyperlink"/>
          <w:rFonts w:ascii="Arial" w:hAnsi="Arial" w:cs="Arial"/>
          <w:color w:val="000000"/>
          <w:sz w:val="16"/>
          <w:szCs w:val="16"/>
          <w:u w:val="none"/>
          <w:shd w:val="clear" w:color="auto" w:fill="FFFFFF"/>
        </w:rPr>
        <w:t xml:space="preserve">Trypanosoma brucei genome.  </w:t>
      </w:r>
      <w:hyperlink r:id="rId27" w:history="1">
        <w:r w:rsidRPr="00840EAB">
          <w:rPr>
            <w:rStyle w:val="Hyperlink"/>
          </w:rPr>
          <w:t>ftp://ftp.ensemblgenomes.org/pub/protists/release-34/fasta/trypanosoma_brucei/dna/</w:t>
        </w:r>
      </w:hyperlink>
    </w:p>
    <w:p w14:paraId="47EF3DBA" w14:textId="77777777" w:rsidR="00F6023D" w:rsidRDefault="00987A43" w:rsidP="00F6023D">
      <w:pPr>
        <w:ind w:left="720"/>
        <w:rPr>
          <w:rFonts w:ascii="Helvetica" w:hAnsi="Helvetica" w:cs="Helvetica"/>
          <w:color w:val="555555"/>
          <w:sz w:val="19"/>
          <w:szCs w:val="19"/>
          <w:shd w:val="clear" w:color="auto" w:fill="FFFFFF"/>
        </w:rPr>
      </w:pPr>
      <w:hyperlink r:id="rId28" w:history="1">
        <w:r w:rsidR="00F6023D">
          <w:rPr>
            <w:rStyle w:val="Hyperlink"/>
            <w:rFonts w:ascii="Helvetica" w:hAnsi="Helvetica" w:cs="Helvetica"/>
            <w:color w:val="000066"/>
            <w:sz w:val="19"/>
            <w:szCs w:val="19"/>
            <w:shd w:val="clear" w:color="auto" w:fill="FFFFFF"/>
          </w:rPr>
          <w:t>The genome of the African trypanosome Trypanosoma brucei</w:t>
        </w:r>
      </w:hyperlink>
      <w:r w:rsidR="00F6023D">
        <w:rPr>
          <w:rFonts w:ascii="Helvetica" w:hAnsi="Helvetica" w:cs="Helvetica"/>
          <w:color w:val="555555"/>
          <w:sz w:val="19"/>
          <w:szCs w:val="19"/>
          <w:shd w:val="clear" w:color="auto" w:fill="FFFFFF"/>
        </w:rPr>
        <w:t>.</w:t>
      </w:r>
      <w:r w:rsidR="00F6023D">
        <w:rPr>
          <w:rFonts w:ascii="Helvetica" w:hAnsi="Helvetica" w:cs="Helvetica"/>
          <w:color w:val="555555"/>
          <w:sz w:val="19"/>
          <w:szCs w:val="19"/>
        </w:rPr>
        <w:br/>
      </w:r>
      <w:r w:rsidR="00F6023D">
        <w:rPr>
          <w:rFonts w:ascii="Helvetica" w:hAnsi="Helvetica" w:cs="Helvetica"/>
          <w:color w:val="555555"/>
          <w:sz w:val="19"/>
          <w:szCs w:val="19"/>
          <w:shd w:val="clear" w:color="auto" w:fill="FFFFFF"/>
        </w:rPr>
        <w:t>Berriman M, Ghedin E, Hertz-Fowler C, Blandin G, Renauld H, Bartholomeu DC, Lennard NJ, Caler E, Hamlin NE, Haas B et al. 2005. Science. 309:416-422</w:t>
      </w:r>
    </w:p>
    <w:p w14:paraId="3305587D" w14:textId="20BABBFB" w:rsidR="00F6023D" w:rsidRDefault="00F6023D" w:rsidP="00942D2C">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lastRenderedPageBreak/>
        <w:t>Trypanosoma cruzi genome:</w:t>
      </w:r>
    </w:p>
    <w:p w14:paraId="45FB3F7A" w14:textId="77777777" w:rsidR="00F6023D" w:rsidRDefault="00987A43" w:rsidP="00F6023D">
      <w:pPr>
        <w:pStyle w:val="ListParagraph"/>
      </w:pPr>
      <w:hyperlink r:id="rId29" w:history="1">
        <w:r w:rsidR="00F6023D" w:rsidRPr="00840EAB">
          <w:rPr>
            <w:rStyle w:val="Hyperlink"/>
          </w:rPr>
          <w:t>http://protists.ensembl.org/Trypanosoma_cruzi_dm28c/Info/Index</w:t>
        </w:r>
      </w:hyperlink>
    </w:p>
    <w:p w14:paraId="36CA48E0" w14:textId="0B3BC18C" w:rsidR="00F6023D" w:rsidRDefault="00987A43" w:rsidP="00F6023D">
      <w:pPr>
        <w:pStyle w:val="ListParagraph"/>
        <w:rPr>
          <w:rFonts w:ascii="Helvetica" w:hAnsi="Helvetica" w:cs="Helvetica"/>
          <w:color w:val="555555"/>
          <w:sz w:val="19"/>
          <w:szCs w:val="19"/>
        </w:rPr>
      </w:pPr>
      <w:hyperlink r:id="rId30" w:history="1">
        <w:r w:rsidR="00F6023D">
          <w:rPr>
            <w:rStyle w:val="Hyperlink"/>
            <w:rFonts w:ascii="Helvetica" w:hAnsi="Helvetica" w:cs="Helvetica"/>
            <w:color w:val="000066"/>
            <w:sz w:val="19"/>
            <w:szCs w:val="19"/>
          </w:rPr>
          <w:t>Trypanosoma cruzi Clone Dm28c Draft Genome Sequence</w:t>
        </w:r>
      </w:hyperlink>
      <w:r w:rsidR="00F6023D">
        <w:rPr>
          <w:rFonts w:ascii="Helvetica" w:hAnsi="Helvetica" w:cs="Helvetica"/>
          <w:color w:val="555555"/>
          <w:sz w:val="19"/>
          <w:szCs w:val="19"/>
        </w:rPr>
        <w:t>.</w:t>
      </w:r>
      <w:r w:rsidR="00F6023D">
        <w:rPr>
          <w:rFonts w:ascii="Helvetica" w:hAnsi="Helvetica" w:cs="Helvetica"/>
          <w:color w:val="555555"/>
          <w:sz w:val="19"/>
          <w:szCs w:val="19"/>
        </w:rPr>
        <w:br/>
        <w:t>Grisard EC, Teixeira SM, de Almeida LG, Stoco PH, Gerber AL, Talavera-Lpez C, Lima OC, Andersson B, de Vasconcelos AT. 2014. Genome Announc. 2</w:t>
      </w:r>
    </w:p>
    <w:p w14:paraId="0E7CC27F" w14:textId="648132DF" w:rsidR="00F6023D" w:rsidRDefault="00F6023D" w:rsidP="00F6023D">
      <w:pPr>
        <w:pStyle w:val="ListParagraph"/>
        <w:rPr>
          <w:rFonts w:ascii="Helvetica" w:hAnsi="Helvetica" w:cs="Helvetica"/>
          <w:color w:val="555555"/>
          <w:sz w:val="19"/>
          <w:szCs w:val="19"/>
        </w:rPr>
      </w:pPr>
    </w:p>
    <w:p w14:paraId="4B898328" w14:textId="19B8BDD0"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Leishmania major genome:</w:t>
      </w:r>
    </w:p>
    <w:p w14:paraId="76553DC1" w14:textId="77777777" w:rsidR="00F6023D" w:rsidRDefault="00987A43" w:rsidP="00F6023D">
      <w:pPr>
        <w:pStyle w:val="ListParagraph"/>
      </w:pPr>
      <w:hyperlink r:id="rId31" w:history="1">
        <w:r w:rsidR="00F6023D" w:rsidRPr="00840EAB">
          <w:rPr>
            <w:rStyle w:val="Hyperlink"/>
          </w:rPr>
          <w:t>ftp://ftp.ensemblgenomes.org/pub/protists/release-34/fasta/leishmania_major/dna/</w:t>
        </w:r>
      </w:hyperlink>
    </w:p>
    <w:p w14:paraId="5F5682DE" w14:textId="507A1FB5" w:rsidR="00F6023D" w:rsidRDefault="00987A43" w:rsidP="00F6023D">
      <w:pPr>
        <w:pStyle w:val="ListParagraph"/>
        <w:rPr>
          <w:rFonts w:ascii="Helvetica" w:hAnsi="Helvetica" w:cs="Helvetica"/>
          <w:color w:val="555555"/>
          <w:sz w:val="19"/>
          <w:szCs w:val="19"/>
        </w:rPr>
      </w:pPr>
      <w:hyperlink r:id="rId32" w:tgtFrame="_blank" w:history="1">
        <w:r w:rsidR="00F6023D">
          <w:rPr>
            <w:rStyle w:val="Hyperlink"/>
            <w:rFonts w:ascii="Helvetica" w:hAnsi="Helvetica" w:cs="Helvetica"/>
            <w:color w:val="000066"/>
            <w:sz w:val="19"/>
            <w:szCs w:val="19"/>
          </w:rPr>
          <w:t>The genome of the kinetoplastid parasite, Leishmania major</w:t>
        </w:r>
      </w:hyperlink>
      <w:r w:rsidR="00F6023D">
        <w:rPr>
          <w:rFonts w:ascii="Helvetica" w:hAnsi="Helvetica" w:cs="Helvetica"/>
          <w:color w:val="555555"/>
          <w:sz w:val="19"/>
          <w:szCs w:val="19"/>
        </w:rPr>
        <w:t>.</w:t>
      </w:r>
      <w:r w:rsidR="00F6023D">
        <w:rPr>
          <w:rFonts w:ascii="Helvetica" w:hAnsi="Helvetica" w:cs="Helvetica"/>
          <w:color w:val="555555"/>
          <w:sz w:val="19"/>
          <w:szCs w:val="19"/>
        </w:rPr>
        <w:br/>
        <w:t>Ivens AC, Peacock CS, Worthey EA, Murphy L, Aggarwal G, Berriman M, Sisk E, Rajandream MA, Adlem E, Aert R et al. 2005. Science. 309:436-442.</w:t>
      </w:r>
    </w:p>
    <w:p w14:paraId="4D8A5559" w14:textId="6640D2FE" w:rsidR="00F6023D" w:rsidRDefault="00F6023D" w:rsidP="00F6023D">
      <w:pPr>
        <w:pStyle w:val="ListParagraph"/>
        <w:numPr>
          <w:ilvl w:val="0"/>
          <w:numId w:val="1"/>
        </w:numPr>
        <w:rPr>
          <w:rStyle w:val="Hyperlink"/>
          <w:rFonts w:ascii="Arial" w:hAnsi="Arial" w:cs="Arial"/>
          <w:color w:val="000000"/>
          <w:sz w:val="16"/>
          <w:szCs w:val="16"/>
          <w:u w:val="none"/>
          <w:shd w:val="clear" w:color="auto" w:fill="FFFFFF"/>
        </w:rPr>
      </w:pPr>
      <w:r>
        <w:rPr>
          <w:rStyle w:val="Hyperlink"/>
          <w:rFonts w:ascii="Arial" w:hAnsi="Arial" w:cs="Arial"/>
          <w:color w:val="000000"/>
          <w:sz w:val="16"/>
          <w:szCs w:val="16"/>
          <w:u w:val="none"/>
          <w:shd w:val="clear" w:color="auto" w:fill="FFFFFF"/>
        </w:rPr>
        <w:t>Chlamidia trachomatis genome:</w:t>
      </w:r>
    </w:p>
    <w:p w14:paraId="0EE152C0" w14:textId="77777777" w:rsidR="00F6023D" w:rsidRDefault="00987A43" w:rsidP="00F6023D">
      <w:pPr>
        <w:pStyle w:val="ListParagraph"/>
      </w:pPr>
      <w:hyperlink r:id="rId33" w:history="1">
        <w:r w:rsidR="00F6023D" w:rsidRPr="00840EAB">
          <w:rPr>
            <w:rStyle w:val="Hyperlink"/>
          </w:rPr>
          <w:t>ftp://ftp.ensemblgenomes.org/pub/bacteria/release-34/fasta/bacteria_0_collection/chlamydia_trachomatis_d_uw_3_cx/dna/Chlamydia_trachomatis_d_uw_3_cx.ASM872v1.dna.chromosome.Chromosome.fa.gz</w:t>
        </w:r>
      </w:hyperlink>
    </w:p>
    <w:p w14:paraId="753045B2" w14:textId="77777777" w:rsidR="00F6023D" w:rsidRDefault="00F6023D" w:rsidP="00F6023D">
      <w:pPr>
        <w:pStyle w:val="ListParagraph"/>
      </w:pPr>
      <w:r w:rsidRPr="00F6023D">
        <w:rPr>
          <w:rFonts w:ascii="Helvetica" w:hAnsi="Helvetica" w:cs="Helvetica"/>
          <w:color w:val="555555"/>
          <w:sz w:val="19"/>
          <w:szCs w:val="19"/>
          <w:shd w:val="clear" w:color="auto" w:fill="FFFFFF"/>
        </w:rPr>
        <w:t>Genome sequence of an obligate intracellular pathogen of humans: Chlamydia trachomatis. Stephens R.S., Kalman S., Lammel C., Fan J., Marathe R., Aravind L., Mitchell W., Olinger L., Tatusov R.L., Zhao Q., Koonin E.V., Davis R.W. -</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i/>
          <w:iCs/>
          <w:color w:val="555555"/>
          <w:sz w:val="19"/>
          <w:szCs w:val="19"/>
          <w:shd w:val="clear" w:color="auto" w:fill="FFFFFF"/>
        </w:rPr>
        <w:t>Science</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color w:val="555555"/>
          <w:sz w:val="19"/>
          <w:szCs w:val="19"/>
          <w:shd w:val="clear" w:color="auto" w:fill="FFFFFF"/>
        </w:rPr>
        <w:t>1998,</w:t>
      </w:r>
      <w:r w:rsidRPr="00F6023D">
        <w:rPr>
          <w:rStyle w:val="apple-converted-space"/>
          <w:rFonts w:ascii="Helvetica" w:hAnsi="Helvetica" w:cs="Helvetica"/>
          <w:color w:val="555555"/>
          <w:sz w:val="19"/>
          <w:szCs w:val="19"/>
          <w:shd w:val="clear" w:color="auto" w:fill="FFFFFF"/>
        </w:rPr>
        <w:t> </w:t>
      </w:r>
      <w:r w:rsidRPr="00F6023D">
        <w:rPr>
          <w:rFonts w:ascii="Helvetica" w:hAnsi="Helvetica" w:cs="Helvetica"/>
          <w:b/>
          <w:bCs/>
          <w:color w:val="555555"/>
          <w:sz w:val="19"/>
          <w:szCs w:val="19"/>
          <w:shd w:val="clear" w:color="auto" w:fill="FFFFFF"/>
        </w:rPr>
        <w:t>282</w:t>
      </w:r>
      <w:r w:rsidRPr="00F6023D">
        <w:rPr>
          <w:rFonts w:ascii="Helvetica" w:hAnsi="Helvetica" w:cs="Helvetica"/>
          <w:color w:val="555555"/>
          <w:sz w:val="19"/>
          <w:szCs w:val="19"/>
          <w:shd w:val="clear" w:color="auto" w:fill="FFFFFF"/>
        </w:rPr>
        <w:t>(5389):754-9 PubMed:</w:t>
      </w:r>
      <w:r w:rsidRPr="00F6023D">
        <w:rPr>
          <w:rStyle w:val="apple-converted-space"/>
          <w:rFonts w:ascii="Helvetica" w:hAnsi="Helvetica" w:cs="Helvetica"/>
          <w:color w:val="555555"/>
          <w:sz w:val="19"/>
          <w:szCs w:val="19"/>
          <w:shd w:val="clear" w:color="auto" w:fill="FFFFFF"/>
        </w:rPr>
        <w:t> </w:t>
      </w:r>
      <w:hyperlink r:id="rId34" w:history="1">
        <w:r w:rsidRPr="00F6023D">
          <w:rPr>
            <w:rStyle w:val="Hyperlink"/>
            <w:rFonts w:ascii="Helvetica" w:hAnsi="Helvetica" w:cs="Helvetica"/>
            <w:color w:val="000066"/>
            <w:sz w:val="19"/>
            <w:szCs w:val="19"/>
            <w:shd w:val="clear" w:color="auto" w:fill="FFFFFF"/>
          </w:rPr>
          <w:t>9784136</w:t>
        </w:r>
      </w:hyperlink>
    </w:p>
    <w:p w14:paraId="5FEB5395" w14:textId="77777777" w:rsidR="00F6023D" w:rsidRPr="00F6023D" w:rsidRDefault="00F6023D" w:rsidP="00F6023D">
      <w:pPr>
        <w:pStyle w:val="ListParagraph"/>
        <w:rPr>
          <w:rStyle w:val="Hyperlink"/>
          <w:rFonts w:ascii="Arial" w:hAnsi="Arial" w:cs="Arial"/>
          <w:color w:val="000000"/>
          <w:sz w:val="16"/>
          <w:szCs w:val="16"/>
          <w:u w:val="none"/>
          <w:shd w:val="clear" w:color="auto" w:fill="FFFFFF"/>
        </w:rPr>
      </w:pPr>
    </w:p>
    <w:p w14:paraId="7D464A24" w14:textId="77777777" w:rsidR="00942D2C" w:rsidRPr="00942D2C" w:rsidRDefault="00942D2C" w:rsidP="00942D2C">
      <w:pPr>
        <w:pStyle w:val="ListParagraph"/>
        <w:rPr>
          <w:rFonts w:ascii="Arial" w:hAnsi="Arial" w:cs="Arial"/>
          <w:color w:val="000000"/>
          <w:sz w:val="16"/>
          <w:szCs w:val="16"/>
          <w:shd w:val="clear" w:color="auto" w:fill="FFFFFF"/>
        </w:rPr>
      </w:pPr>
    </w:p>
    <w:p w14:paraId="0C9746E9" w14:textId="77777777" w:rsidR="00BF7042" w:rsidRPr="00087189" w:rsidRDefault="00BF7042" w:rsidP="00BF7042">
      <w:pPr>
        <w:pStyle w:val="ListParagraph"/>
        <w:rPr>
          <w:rFonts w:ascii="Arial" w:hAnsi="Arial" w:cs="Arial"/>
          <w:color w:val="000000"/>
          <w:sz w:val="16"/>
          <w:szCs w:val="16"/>
          <w:shd w:val="clear" w:color="auto" w:fill="FFFFFF"/>
        </w:rPr>
      </w:pPr>
    </w:p>
    <w:p w14:paraId="228807A0" w14:textId="77777777" w:rsidR="007D5013" w:rsidRDefault="007D5013">
      <w:r>
        <w:br w:type="page"/>
      </w:r>
    </w:p>
    <w:p w14:paraId="57995AB1" w14:textId="77777777" w:rsidR="007D5013" w:rsidRPr="007D5013" w:rsidRDefault="007D5013" w:rsidP="007D5013"/>
    <w:p w14:paraId="313922C6" w14:textId="77777777" w:rsidR="007D5013" w:rsidRDefault="007D5013" w:rsidP="007D5013">
      <w:pPr>
        <w:pStyle w:val="Heading1"/>
      </w:pPr>
      <w:r>
        <w:t>Supporting Information</w:t>
      </w:r>
    </w:p>
    <w:p w14:paraId="77F7E409" w14:textId="77777777" w:rsidR="002B4E46" w:rsidRDefault="002B4E46" w:rsidP="002B4E46">
      <w:pPr>
        <w:keepNext/>
      </w:pPr>
      <w:r>
        <w:rPr>
          <w:noProof/>
        </w:rPr>
        <w:drawing>
          <wp:inline distT="0" distB="0" distL="0" distR="0" wp14:anchorId="4A1C3C28" wp14:editId="383CA143">
            <wp:extent cx="5943600"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inline>
        </w:drawing>
      </w:r>
    </w:p>
    <w:p w14:paraId="7BF432DD" w14:textId="5597BDF5" w:rsidR="007D5013" w:rsidRDefault="002B4E46" w:rsidP="002B4E46">
      <w:pPr>
        <w:pStyle w:val="Caption"/>
      </w:pPr>
      <w:bookmarkStart w:id="3" w:name="_Ref468131998"/>
      <w:r>
        <w:t xml:space="preserve">Figure </w:t>
      </w:r>
      <w:fldSimple w:instr=" SEQ Figure \* ARABIC ">
        <w:r w:rsidR="00172D93">
          <w:rPr>
            <w:noProof/>
          </w:rPr>
          <w:t>1</w:t>
        </w:r>
      </w:fldSimple>
      <w:r>
        <w:t>:Hardware Configuration.</w:t>
      </w:r>
      <w:bookmarkEnd w:id="3"/>
    </w:p>
    <w:p w14:paraId="62504364" w14:textId="77777777" w:rsidR="00633A17" w:rsidRDefault="00633A17" w:rsidP="00633A17"/>
    <w:p w14:paraId="3C363DF4" w14:textId="77777777" w:rsidR="008B54E8" w:rsidRDefault="008B54E8" w:rsidP="008B54E8">
      <w:pPr>
        <w:keepNext/>
      </w:pPr>
      <w:r>
        <w:rPr>
          <w:noProof/>
        </w:rPr>
        <w:lastRenderedPageBreak/>
        <w:drawing>
          <wp:inline distT="0" distB="0" distL="0" distR="0" wp14:anchorId="09035784" wp14:editId="60412410">
            <wp:extent cx="4810125" cy="5667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10125" cy="5667375"/>
                    </a:xfrm>
                    <a:prstGeom prst="rect">
                      <a:avLst/>
                    </a:prstGeom>
                    <a:noFill/>
                    <a:ln>
                      <a:noFill/>
                    </a:ln>
                  </pic:spPr>
                </pic:pic>
              </a:graphicData>
            </a:graphic>
          </wp:inline>
        </w:drawing>
      </w:r>
    </w:p>
    <w:p w14:paraId="07F37F54" w14:textId="581A97F4" w:rsidR="008B54E8" w:rsidRDefault="008B54E8" w:rsidP="008B54E8">
      <w:pPr>
        <w:pStyle w:val="Caption"/>
      </w:pPr>
      <w:bookmarkStart w:id="4" w:name="_Ref468167088"/>
      <w:r>
        <w:t xml:space="preserve">Figure </w:t>
      </w:r>
      <w:fldSimple w:instr=" SEQ Figure \* ARABIC ">
        <w:r w:rsidR="00172D93">
          <w:rPr>
            <w:noProof/>
          </w:rPr>
          <w:t>2</w:t>
        </w:r>
      </w:fldSimple>
      <w:r>
        <w:t>: VM configuration parameters.</w:t>
      </w:r>
      <w:bookmarkEnd w:id="4"/>
    </w:p>
    <w:p w14:paraId="23686A25" w14:textId="77777777" w:rsidR="0023199A" w:rsidRDefault="00B1513C" w:rsidP="0023199A">
      <w:pPr>
        <w:pStyle w:val="Heading2"/>
      </w:pPr>
      <w:r>
        <w:br w:type="page"/>
      </w:r>
      <w:bookmarkStart w:id="5" w:name="_Ref468366787"/>
      <w:r w:rsidR="0023199A">
        <w:lastRenderedPageBreak/>
        <w:t>Installing MyChEMBL VM.</w:t>
      </w:r>
      <w:bookmarkEnd w:id="5"/>
    </w:p>
    <w:p w14:paraId="77BCE2DB" w14:textId="77777777" w:rsidR="0023199A" w:rsidRDefault="0023199A" w:rsidP="0023199A">
      <w:r>
        <w:t>MyChEMBL is a virtual machine platform that is downloadable to a personal computer.  It runs in a separate virtual machine running CENTOS (a variety of Redhat Linux) under Oracle’s Virtualbox software.  Each MyChEMBL virtual machine contains its own PostgreSQL database and Tomcat webserver.  We recommend using a PC with at least 8 gb of memory; we used 12 gb.</w:t>
      </w:r>
    </w:p>
    <w:p w14:paraId="2457EE76" w14:textId="77777777" w:rsidR="0023199A" w:rsidRDefault="0023199A" w:rsidP="0023199A">
      <w:r>
        <w:t>To install, we can download one of the releases:</w:t>
      </w:r>
    </w:p>
    <w:p w14:paraId="5C63E4EE" w14:textId="77777777" w:rsidR="0023199A" w:rsidRDefault="00987A43" w:rsidP="0023199A">
      <w:pPr>
        <w:rPr>
          <w:rStyle w:val="Hyperlink"/>
        </w:rPr>
      </w:pPr>
      <w:hyperlink r:id="rId37" w:history="1">
        <w:r w:rsidR="0023199A" w:rsidRPr="003E57F8">
          <w:rPr>
            <w:rStyle w:val="Hyperlink"/>
          </w:rPr>
          <w:t>ftp://ftp.ebi.ac.uk/pub/databases/chembl/VM/myChEMBL/releases</w:t>
        </w:r>
      </w:hyperlink>
    </w:p>
    <w:p w14:paraId="7F5263E9" w14:textId="77777777" w:rsidR="0023199A" w:rsidRDefault="0023199A" w:rsidP="0023199A">
      <w:r>
        <w:t xml:space="preserve">We are using release </w:t>
      </w:r>
      <w:r w:rsidR="006E6752">
        <w:t>20</w:t>
      </w:r>
      <w:r>
        <w:t>.</w:t>
      </w:r>
    </w:p>
    <w:p w14:paraId="16CFDF9A" w14:textId="77777777" w:rsidR="0023199A" w:rsidRDefault="0023199A" w:rsidP="0023199A">
      <w:r>
        <w:t xml:space="preserve">Install Oracle’s Virtualbox: </w:t>
      </w:r>
    </w:p>
    <w:p w14:paraId="3FC1D775" w14:textId="77777777" w:rsidR="0023199A" w:rsidRDefault="0023199A" w:rsidP="0023199A">
      <w:r>
        <w:tab/>
        <w:t xml:space="preserve">(See </w:t>
      </w:r>
      <w:r>
        <w:fldChar w:fldCharType="begin"/>
      </w:r>
      <w:r>
        <w:instrText xml:space="preserve"> REF _Ref465510972 \h </w:instrText>
      </w:r>
      <w:r>
        <w:fldChar w:fldCharType="separate"/>
      </w:r>
      <w:r>
        <w:t>Setting up a Linux Virtual Machine using Oracle’s VirtualBox software</w:t>
      </w:r>
      <w:r>
        <w:fldChar w:fldCharType="end"/>
      </w:r>
      <w:r>
        <w:t>.)</w:t>
      </w:r>
    </w:p>
    <w:p w14:paraId="0A738C68" w14:textId="77777777" w:rsidR="0023199A" w:rsidRDefault="0023199A" w:rsidP="0023199A">
      <w:pPr>
        <w:ind w:left="720"/>
      </w:pPr>
      <w:r>
        <w:t>Install Vagrant:</w:t>
      </w:r>
    </w:p>
    <w:p w14:paraId="0DDE30A6" w14:textId="77777777" w:rsidR="0023199A" w:rsidRPr="003E57F8" w:rsidRDefault="00987A43" w:rsidP="0023199A">
      <w:pPr>
        <w:ind w:left="720"/>
      </w:pPr>
      <w:hyperlink r:id="rId38" w:history="1">
        <w:r w:rsidR="0023199A" w:rsidRPr="003E57F8">
          <w:rPr>
            <w:rStyle w:val="Hyperlink"/>
          </w:rPr>
          <w:t>https://www.vagrantup.com/downloads.html</w:t>
        </w:r>
      </w:hyperlink>
    </w:p>
    <w:p w14:paraId="1FFD12FE" w14:textId="77777777" w:rsidR="0023199A" w:rsidRDefault="0023199A" w:rsidP="0023199A">
      <w:pPr>
        <w:ind w:left="720"/>
      </w:pPr>
      <w:r>
        <w:t>From a command prompt, run :</w:t>
      </w:r>
    </w:p>
    <w:p w14:paraId="4ACE6713" w14:textId="77777777" w:rsidR="0023199A" w:rsidRDefault="0023199A" w:rsidP="0023199A">
      <w:pPr>
        <w:ind w:left="720"/>
        <w:rPr>
          <w:b/>
          <w:bCs/>
        </w:rPr>
      </w:pPr>
      <w:r w:rsidRPr="00071E1D">
        <w:rPr>
          <w:b/>
          <w:bCs/>
        </w:rPr>
        <w:t>vagrant init chembl/myChEMBL &amp;&amp; vagrant up</w:t>
      </w:r>
    </w:p>
    <w:p w14:paraId="6B5524B5" w14:textId="77777777" w:rsidR="0023199A" w:rsidRDefault="0023199A" w:rsidP="0023199A">
      <w:pPr>
        <w:ind w:left="720"/>
        <w:rPr>
          <w:bCs/>
        </w:rPr>
      </w:pPr>
      <w:r>
        <w:rPr>
          <w:bCs/>
        </w:rPr>
        <w:t>wait a bit…</w:t>
      </w:r>
    </w:p>
    <w:p w14:paraId="3C6E27AB" w14:textId="77777777" w:rsidR="0023199A" w:rsidRPr="00071E1D" w:rsidRDefault="0023199A" w:rsidP="0023199A">
      <w:pPr>
        <w:ind w:left="720"/>
        <w:rPr>
          <w:bCs/>
        </w:rPr>
      </w:pPr>
      <w:r>
        <w:rPr>
          <w:bCs/>
        </w:rPr>
        <w:t xml:space="preserve">In a browser, go to this url: </w:t>
      </w:r>
      <w:hyperlink r:id="rId39" w:history="1">
        <w:r w:rsidRPr="00071E1D">
          <w:rPr>
            <w:rStyle w:val="Hyperlink"/>
            <w:bCs/>
          </w:rPr>
          <w:t>http://127.0.0.1:8000/</w:t>
        </w:r>
      </w:hyperlink>
    </w:p>
    <w:p w14:paraId="68F4A4F5" w14:textId="77777777" w:rsidR="0023199A" w:rsidRDefault="0023199A" w:rsidP="0023199A">
      <w:pPr>
        <w:ind w:left="720"/>
      </w:pPr>
      <w:r>
        <w:t>Which takes you to the MyChEMBL landing page hosted on your own P.C.</w:t>
      </w:r>
    </w:p>
    <w:p w14:paraId="0C69430B" w14:textId="77777777" w:rsidR="0023199A" w:rsidRDefault="0023199A" w:rsidP="0023199A">
      <w:r>
        <w:t xml:space="preserve">(see </w:t>
      </w:r>
      <w:r>
        <w:fldChar w:fldCharType="begin"/>
      </w:r>
      <w:r>
        <w:instrText xml:space="preserve"> REF _Ref468366678 \h </w:instrText>
      </w:r>
      <w:r>
        <w:fldChar w:fldCharType="separate"/>
      </w:r>
      <w:r>
        <w:t xml:space="preserve">Figure </w:t>
      </w:r>
      <w:proofErr w:type="gramStart"/>
      <w:r>
        <w:rPr>
          <w:noProof/>
        </w:rPr>
        <w:t>3</w:t>
      </w:r>
      <w:r>
        <w:t>:MyCHeMBL</w:t>
      </w:r>
      <w:proofErr w:type="gramEnd"/>
      <w:r>
        <w:t xml:space="preserve"> landing page.</w:t>
      </w:r>
      <w:r>
        <w:fldChar w:fldCharType="end"/>
      </w:r>
      <w:r>
        <w:t xml:space="preserve"> )</w:t>
      </w:r>
    </w:p>
    <w:p w14:paraId="3D3DB006" w14:textId="77777777" w:rsidR="0023199A" w:rsidRDefault="0023199A" w:rsidP="0023199A">
      <w:r>
        <w:br w:type="page"/>
      </w:r>
    </w:p>
    <w:p w14:paraId="0296A469" w14:textId="77777777" w:rsidR="00B1513C" w:rsidRDefault="00B1513C"/>
    <w:p w14:paraId="682DF588" w14:textId="77777777" w:rsidR="006F4D4A" w:rsidRDefault="006F4D4A" w:rsidP="006F4D4A">
      <w:pPr>
        <w:keepNext/>
      </w:pPr>
      <w:bookmarkStart w:id="6" w:name="_Ref468167535"/>
      <w:r>
        <w:rPr>
          <w:noProof/>
        </w:rPr>
        <w:drawing>
          <wp:inline distT="0" distB="0" distL="0" distR="0" wp14:anchorId="3E117419" wp14:editId="3E9FA758">
            <wp:extent cx="5943600" cy="44030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yChEMBL_landing_page.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4403090"/>
                    </a:xfrm>
                    <a:prstGeom prst="rect">
                      <a:avLst/>
                    </a:prstGeom>
                  </pic:spPr>
                </pic:pic>
              </a:graphicData>
            </a:graphic>
          </wp:inline>
        </w:drawing>
      </w:r>
    </w:p>
    <w:p w14:paraId="463154C0" w14:textId="6C215DF8" w:rsidR="006F4D4A" w:rsidRDefault="006F4D4A" w:rsidP="006F4D4A">
      <w:pPr>
        <w:pStyle w:val="Caption"/>
      </w:pPr>
      <w:bookmarkStart w:id="7" w:name="_Ref468366678"/>
      <w:r>
        <w:t xml:space="preserve">Figure </w:t>
      </w:r>
      <w:fldSimple w:instr=" SEQ Figure \* ARABIC ">
        <w:r w:rsidR="00172D93">
          <w:rPr>
            <w:noProof/>
          </w:rPr>
          <w:t>3</w:t>
        </w:r>
      </w:fldSimple>
      <w:r>
        <w:t>:MyCHeMBL landing page.</w:t>
      </w:r>
      <w:bookmarkEnd w:id="7"/>
    </w:p>
    <w:p w14:paraId="6D8D1B45" w14:textId="77777777" w:rsidR="002C6C30" w:rsidRDefault="002C6C30">
      <w:r>
        <w:br w:type="page"/>
      </w:r>
    </w:p>
    <w:p w14:paraId="595C17E2" w14:textId="77777777" w:rsidR="002C6C30" w:rsidRDefault="00213051" w:rsidP="002C6C30">
      <w:pPr>
        <w:keepNext/>
      </w:pPr>
      <w:r>
        <w:rPr>
          <w:noProof/>
        </w:rPr>
        <w:lastRenderedPageBreak/>
        <w:drawing>
          <wp:inline distT="0" distB="0" distL="0" distR="0" wp14:anchorId="0DE3A0A8" wp14:editId="7096FDA8">
            <wp:extent cx="5800725" cy="426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ome_target_analysis.png"/>
                    <pic:cNvPicPr/>
                  </pic:nvPicPr>
                  <pic:blipFill>
                    <a:blip r:embed="rId41">
                      <a:extLst>
                        <a:ext uri="{28A0092B-C50C-407E-A947-70E740481C1C}">
                          <a14:useLocalDpi xmlns:a14="http://schemas.microsoft.com/office/drawing/2010/main" val="0"/>
                        </a:ext>
                      </a:extLst>
                    </a:blip>
                    <a:stretch>
                      <a:fillRect/>
                    </a:stretch>
                  </pic:blipFill>
                  <pic:spPr>
                    <a:xfrm>
                      <a:off x="0" y="0"/>
                      <a:ext cx="5800725" cy="4268470"/>
                    </a:xfrm>
                    <a:prstGeom prst="rect">
                      <a:avLst/>
                    </a:prstGeom>
                  </pic:spPr>
                </pic:pic>
              </a:graphicData>
            </a:graphic>
          </wp:inline>
        </w:drawing>
      </w:r>
    </w:p>
    <w:p w14:paraId="3D0D0FA5" w14:textId="699C81D8" w:rsidR="002C6C30" w:rsidRDefault="002C6C30" w:rsidP="002C6C30">
      <w:pPr>
        <w:pStyle w:val="Caption"/>
      </w:pPr>
      <w:bookmarkStart w:id="8" w:name="_Ref468347174"/>
      <w:r>
        <w:t xml:space="preserve">Figure </w:t>
      </w:r>
      <w:r w:rsidR="003B471F">
        <w:fldChar w:fldCharType="begin"/>
      </w:r>
      <w:r w:rsidR="002A10D4">
        <w:instrText xml:space="preserve"> SEQ Figure \* ARABIC </w:instrText>
      </w:r>
      <w:r w:rsidR="003B471F">
        <w:fldChar w:fldCharType="separate"/>
      </w:r>
      <w:r w:rsidR="00172D93">
        <w:rPr>
          <w:noProof/>
        </w:rPr>
        <w:t>4</w:t>
      </w:r>
      <w:r w:rsidR="003B471F">
        <w:rPr>
          <w:noProof/>
        </w:rPr>
        <w:fldChar w:fldCharType="end"/>
      </w:r>
      <w:r>
        <w:t>: Genome target analysis workflow</w:t>
      </w:r>
      <w:bookmarkEnd w:id="8"/>
    </w:p>
    <w:p w14:paraId="391DFEEA" w14:textId="77777777" w:rsidR="009C06BB" w:rsidRPr="00687FB8" w:rsidRDefault="009C06BB" w:rsidP="009C06BB">
      <w:pPr>
        <w:rPr>
          <w:sz w:val="20"/>
          <w:szCs w:val="20"/>
        </w:rPr>
      </w:pPr>
      <w:r w:rsidRPr="00687FB8">
        <w:rPr>
          <w:sz w:val="20"/>
          <w:szCs w:val="20"/>
        </w:rPr>
        <w:t>The analysis workflow uses genome information downloa</w:t>
      </w:r>
      <w:r w:rsidR="00FD0A23" w:rsidRPr="00687FB8">
        <w:rPr>
          <w:sz w:val="20"/>
          <w:szCs w:val="20"/>
        </w:rPr>
        <w:t xml:space="preserve">ded from NCBI.gov and from EMBL to a </w:t>
      </w:r>
      <w:r w:rsidR="00FD0A23" w:rsidRPr="00687FB8">
        <w:rPr>
          <w:i/>
          <w:sz w:val="20"/>
          <w:szCs w:val="20"/>
        </w:rPr>
        <w:t>work</w:t>
      </w:r>
      <w:r w:rsidR="00FD0A23" w:rsidRPr="00687FB8">
        <w:rPr>
          <w:sz w:val="20"/>
          <w:szCs w:val="20"/>
        </w:rPr>
        <w:t xml:space="preserve"> virtual machine running on a PC.</w:t>
      </w:r>
      <w:r w:rsidRPr="00687FB8">
        <w:rPr>
          <w:sz w:val="20"/>
          <w:szCs w:val="20"/>
        </w:rPr>
        <w:t xml:space="preserve">  Target </w:t>
      </w:r>
      <w:r w:rsidR="00FD0A23" w:rsidRPr="00687FB8">
        <w:rPr>
          <w:sz w:val="20"/>
          <w:szCs w:val="20"/>
        </w:rPr>
        <w:t xml:space="preserve">and molecule information resides in a PostgreSQL database named </w:t>
      </w:r>
      <w:r w:rsidR="00FD0A23" w:rsidRPr="00687FB8">
        <w:rPr>
          <w:i/>
          <w:sz w:val="20"/>
          <w:szCs w:val="20"/>
        </w:rPr>
        <w:t xml:space="preserve">chembl_20  </w:t>
      </w:r>
      <w:r w:rsidR="00FD0A23" w:rsidRPr="00687FB8">
        <w:rPr>
          <w:sz w:val="20"/>
          <w:szCs w:val="20"/>
        </w:rPr>
        <w:t>that resides in a different MyChEMBL virtual machine running on the same PC, which acts as the integration platform.</w:t>
      </w:r>
    </w:p>
    <w:p w14:paraId="4EC925E8" w14:textId="5D41F338" w:rsidR="000337A6" w:rsidRDefault="00FD0A23" w:rsidP="000838DF">
      <w:pPr>
        <w:pStyle w:val="FootnoteText"/>
      </w:pPr>
      <w:r>
        <w:t xml:space="preserve">The </w:t>
      </w:r>
      <w:r>
        <w:rPr>
          <w:i/>
        </w:rPr>
        <w:t>p</w:t>
      </w:r>
      <w:r w:rsidR="00DF7DED">
        <w:rPr>
          <w:i/>
        </w:rPr>
        <w:t xml:space="preserve"> </w:t>
      </w:r>
      <w:r>
        <w:rPr>
          <w:i/>
        </w:rPr>
        <w:t>.falciparum</w:t>
      </w:r>
      <w:r>
        <w:t xml:space="preserve"> genome is decompressed as it is downloaded to the </w:t>
      </w:r>
      <w:r>
        <w:rPr>
          <w:i/>
        </w:rPr>
        <w:t>work</w:t>
      </w:r>
      <w:r>
        <w:t xml:space="preserve"> VM.  It consists of files with filetype </w:t>
      </w:r>
      <w:r>
        <w:rPr>
          <w:i/>
        </w:rPr>
        <w:t>.fa</w:t>
      </w:r>
      <w:r>
        <w:t xml:space="preserve"> containing FASTA formatted sequences of nucleotides for each chromosome.  The mitochondrial and apicoplast genome files were downloaded from </w:t>
      </w:r>
      <w:hyperlink r:id="rId42" w:history="1">
        <w:r w:rsidR="000838DF" w:rsidRPr="004872BF">
          <w:rPr>
            <w:rStyle w:val="Hyperlink"/>
            <w:rFonts w:ascii="Helvetica" w:hAnsi="Helvetica"/>
            <w:sz w:val="19"/>
            <w:szCs w:val="19"/>
            <w:shd w:val="clear" w:color="auto" w:fill="FFFFFF"/>
          </w:rPr>
          <w:t>https://www.ncbi.nlm.nih.gov/nuccore/8346980?report=fasta</w:t>
        </w:r>
      </w:hyperlink>
      <w:r>
        <w:t xml:space="preserve"> </w:t>
      </w:r>
      <w:r w:rsidR="000838DF">
        <w:t xml:space="preserve">for mitochondrial genome, </w:t>
      </w:r>
      <w:hyperlink r:id="rId43" w:history="1">
        <w:r w:rsidR="000337A6" w:rsidRPr="00E94E39">
          <w:rPr>
            <w:rStyle w:val="Hyperlink"/>
          </w:rPr>
          <w:t>https://www.ncbi.nlm.nih.gov/nuccore/1052489052?report=fasta</w:t>
        </w:r>
      </w:hyperlink>
    </w:p>
    <w:p w14:paraId="15C01963" w14:textId="77777777" w:rsidR="00FD0A23" w:rsidRDefault="000838DF" w:rsidP="000838DF">
      <w:pPr>
        <w:pStyle w:val="FootnoteText"/>
      </w:pPr>
      <w:r>
        <w:t xml:space="preserve"> for apicoplast genome, </w:t>
      </w:r>
      <w:r w:rsidR="00FD0A23">
        <w:t xml:space="preserve">and chromosomal genome files were downloaded from </w:t>
      </w:r>
      <w:hyperlink r:id="rId44" w:history="1">
        <w:r w:rsidRPr="00DF2DD8">
          <w:rPr>
            <w:rStyle w:val="Hyperlink"/>
          </w:rPr>
          <w:t>ftp://ftp.ensemblgenomes.org/pub/protists/release-32/fasta/plasmodium_falciparum/dna/</w:t>
        </w:r>
      </w:hyperlink>
      <w:r w:rsidR="00FD0A23" w:rsidRPr="000838DF">
        <w:rPr>
          <w:i/>
        </w:rPr>
        <w:t>.</w:t>
      </w:r>
      <w:r>
        <w:rPr>
          <w:i/>
        </w:rPr>
        <w:t xml:space="preserve"> </w:t>
      </w:r>
    </w:p>
    <w:p w14:paraId="059AB838" w14:textId="77777777" w:rsidR="000116F4" w:rsidRDefault="000116F4" w:rsidP="000838DF">
      <w:pPr>
        <w:pStyle w:val="FootnoteText"/>
      </w:pPr>
    </w:p>
    <w:p w14:paraId="1B99FA3D" w14:textId="77777777" w:rsidR="000116F4" w:rsidRDefault="00F27211" w:rsidP="000838DF">
      <w:pPr>
        <w:pStyle w:val="FootnoteText"/>
      </w:pPr>
      <w:r>
        <w:t xml:space="preserve">The workflow continues as glimmer 3.02 identifies the coordinates of putative genes. Extract stitches together these together into gene files for each chromosome.  A Perl script (See </w:t>
      </w:r>
      <w:r>
        <w:fldChar w:fldCharType="begin"/>
      </w:r>
      <w:r>
        <w:instrText xml:space="preserve"> REF _Ref465750941 \h </w:instrText>
      </w:r>
      <w:r>
        <w:fldChar w:fldCharType="separate"/>
      </w:r>
      <w:r>
        <w:t>chrom_genes_to_proteins.pl Perl Script</w:t>
      </w:r>
      <w:r>
        <w:fldChar w:fldCharType="end"/>
      </w:r>
      <w:r>
        <w:t xml:space="preserve">) parses gene files, creating Open Reading Frame files for each peptide by invoking </w:t>
      </w:r>
      <w:r>
        <w:rPr>
          <w:b/>
        </w:rPr>
        <w:t>transeq</w:t>
      </w:r>
      <w:r>
        <w:t>. These ORF fi</w:t>
      </w:r>
      <w:r w:rsidR="00347B60">
        <w:t>les are amino acid .FASTA files that encode polypeptides.</w:t>
      </w:r>
    </w:p>
    <w:p w14:paraId="7D21AAFB" w14:textId="77777777" w:rsidR="008B7550" w:rsidRPr="00F27211" w:rsidRDefault="008B7550" w:rsidP="000838DF">
      <w:pPr>
        <w:pStyle w:val="FootnoteText"/>
      </w:pPr>
    </w:p>
    <w:p w14:paraId="0FA96190" w14:textId="77777777" w:rsidR="000337A6" w:rsidRDefault="008B7550" w:rsidP="000838DF">
      <w:pPr>
        <w:pStyle w:val="FootnoteText"/>
      </w:pPr>
      <w:r>
        <w:t xml:space="preserve">The </w:t>
      </w:r>
      <w:r w:rsidR="00D42C33">
        <w:fldChar w:fldCharType="begin"/>
      </w:r>
      <w:r w:rsidR="00D42C33">
        <w:instrText xml:space="preserve"> REF _Ref468392232 \h </w:instrText>
      </w:r>
      <w:r w:rsidR="00D42C33">
        <w:fldChar w:fldCharType="separate"/>
      </w:r>
      <w:r w:rsidR="00D42C33">
        <w:t>split_to_fasta.pl Perl script</w:t>
      </w:r>
      <w:r w:rsidR="00D42C33">
        <w:fldChar w:fldCharType="end"/>
      </w:r>
      <w:r w:rsidR="00D42C33">
        <w:t xml:space="preserve"> converts the exported target sequences from the </w:t>
      </w:r>
      <w:r w:rsidR="00D42C33">
        <w:rPr>
          <w:b/>
        </w:rPr>
        <w:t>chembl_20</w:t>
      </w:r>
      <w:r w:rsidR="00D42C33">
        <w:t xml:space="preserve"> PostgreSQL database to a </w:t>
      </w:r>
      <w:proofErr w:type="gramStart"/>
      <w:r w:rsidR="00D42C33">
        <w:t>concatenated .FASTA</w:t>
      </w:r>
      <w:proofErr w:type="gramEnd"/>
      <w:r w:rsidR="00D42C33">
        <w:t xml:space="preserve"> file, which is converted to a blast database by the </w:t>
      </w:r>
      <w:r w:rsidR="00D42C33">
        <w:rPr>
          <w:b/>
        </w:rPr>
        <w:t>makeblastdb</w:t>
      </w:r>
      <w:r w:rsidR="00D42C33">
        <w:t xml:space="preserve"> command.</w:t>
      </w:r>
    </w:p>
    <w:p w14:paraId="701086E2" w14:textId="77777777" w:rsidR="00213051" w:rsidRDefault="00213051" w:rsidP="000838DF">
      <w:pPr>
        <w:pStyle w:val="FootnoteText"/>
      </w:pPr>
    </w:p>
    <w:p w14:paraId="4513876F" w14:textId="77777777" w:rsidR="00213051" w:rsidRPr="00D42C33" w:rsidRDefault="00213051" w:rsidP="000838DF">
      <w:pPr>
        <w:pStyle w:val="FootnoteText"/>
        <w:rPr>
          <w:color w:val="0563C1" w:themeColor="hyperlink"/>
          <w:u w:val="single"/>
        </w:rPr>
      </w:pPr>
      <w:r>
        <w:t xml:space="preserve">BLASTP queries the </w:t>
      </w:r>
      <w:r>
        <w:rPr>
          <w:i/>
        </w:rPr>
        <w:t>target blast database</w:t>
      </w:r>
      <w:r>
        <w:t xml:space="preserve"> using each ORF (Open Reading Frame) file creating a blast report file for each.  The </w:t>
      </w:r>
      <w:r>
        <w:rPr>
          <w:b/>
        </w:rPr>
        <w:t>extract_blast_stats.pl</w:t>
      </w:r>
      <w:r>
        <w:rPr>
          <w:b/>
          <w:i/>
        </w:rPr>
        <w:t xml:space="preserve"> </w:t>
      </w:r>
      <w:r>
        <w:t xml:space="preserve">Perl script extracts a blast stats file for each ORF file.  The </w:t>
      </w:r>
      <w:r>
        <w:rPr>
          <w:b/>
        </w:rPr>
        <w:lastRenderedPageBreak/>
        <w:t>create_populate_blast_statistics.pl</w:t>
      </w:r>
      <w:r>
        <w:t xml:space="preserve"> Perl script creates the </w:t>
      </w:r>
      <w:r>
        <w:rPr>
          <w:b/>
        </w:rPr>
        <w:t>populate_blast_statistics.sql</w:t>
      </w:r>
      <w:r>
        <w:t xml:space="preserve"> file which loads the blast stats files into the </w:t>
      </w:r>
      <w:r>
        <w:rPr>
          <w:i/>
        </w:rPr>
        <w:t>blast_statistics</w:t>
      </w:r>
      <w:r>
        <w:rPr>
          <w:b/>
          <w:i/>
        </w:rPr>
        <w:t xml:space="preserve"> </w:t>
      </w:r>
      <w:r>
        <w:t xml:space="preserve">table, for analytical use. </w:t>
      </w:r>
    </w:p>
    <w:p w14:paraId="193F8691" w14:textId="77777777" w:rsidR="000D19B7" w:rsidRDefault="000D19B7">
      <w:r>
        <w:br w:type="page"/>
      </w:r>
    </w:p>
    <w:p w14:paraId="351A28F7" w14:textId="77777777" w:rsidR="00FD0A23" w:rsidRPr="00FD0A23" w:rsidRDefault="00FD0A23" w:rsidP="009C06BB"/>
    <w:p w14:paraId="47A25FBA" w14:textId="77777777" w:rsidR="00A47AD9" w:rsidRDefault="00A47AD9" w:rsidP="00A47AD9">
      <w:pPr>
        <w:keepNext/>
      </w:pPr>
      <w:r>
        <w:rPr>
          <w:noProof/>
        </w:rPr>
        <w:drawing>
          <wp:inline distT="0" distB="0" distL="0" distR="0" wp14:anchorId="6B8E11CF" wp14:editId="444E3519">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45">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3B3F2DCD" w14:textId="551060A2" w:rsidR="002C6C30" w:rsidRDefault="00A47AD9" w:rsidP="00A47AD9">
      <w:pPr>
        <w:pStyle w:val="Caption"/>
      </w:pPr>
      <w:bookmarkStart w:id="9" w:name="_Ref468649140"/>
      <w:r>
        <w:t xml:space="preserve">Figure </w:t>
      </w:r>
      <w:fldSimple w:instr=" SEQ Figure \* ARABIC ">
        <w:r w:rsidR="00172D93">
          <w:rPr>
            <w:noProof/>
          </w:rPr>
          <w:t>5</w:t>
        </w:r>
      </w:fldSimple>
      <w:r>
        <w:t>:Understanding BLAST statistics.</w:t>
      </w:r>
      <w:bookmarkEnd w:id="9"/>
    </w:p>
    <w:p w14:paraId="01CCD30A" w14:textId="77777777" w:rsidR="00FC7D1E" w:rsidRDefault="00FC7D1E" w:rsidP="00FC7D1E">
      <w:r>
        <w:t>Each match and alignment  contains various scores which BLASTP computed for it.</w:t>
      </w:r>
    </w:p>
    <w:p w14:paraId="29C8D7A3" w14:textId="77777777" w:rsidR="00FC7D1E" w:rsidRDefault="00FC7D1E" w:rsidP="00FC7D1E">
      <w:pPr>
        <w:pStyle w:val="TableFigure"/>
        <w:spacing w:before="0" w:line="240" w:lineRule="auto"/>
      </w:pPr>
      <w:r>
        <w:t xml:space="preserve">The “Expect” statistic measures the probability that the matches could occur by chance.  For example: if we assume equal probability for the occurrence of a particular amino acid in a sequence (.05), this is the expected value for a random match of this length sequence.  This is much too high an expected value to accept this as a non-random match.  </w:t>
      </w:r>
      <w:r w:rsidR="00396D66">
        <w:t>R</w:t>
      </w:r>
      <w:r>
        <w:t>esults with an expected value &gt;= .001</w:t>
      </w:r>
      <w:r w:rsidR="00396D66">
        <w:t xml:space="preserve"> were filtered out</w:t>
      </w:r>
      <w:r>
        <w:t>.</w:t>
      </w:r>
    </w:p>
    <w:p w14:paraId="19055A1E" w14:textId="77777777" w:rsidR="00FC7D1E" w:rsidRPr="00E1411B" w:rsidRDefault="00FC7D1E" w:rsidP="00FC7D1E">
      <w:pPr>
        <w:pStyle w:val="TableFigure"/>
        <w:spacing w:before="0" w:line="240" w:lineRule="auto"/>
      </w:pPr>
      <w:r>
        <w:t xml:space="preserve">   The ratio of exact matches to the length of the </w:t>
      </w:r>
      <w:r>
        <w:rPr>
          <w:i/>
        </w:rPr>
        <w:t>subject</w:t>
      </w:r>
      <w:r>
        <w:t xml:space="preserve"> gives the </w:t>
      </w:r>
      <w:r>
        <w:rPr>
          <w:i/>
        </w:rPr>
        <w:t>identities</w:t>
      </w:r>
      <w:r>
        <w:t xml:space="preserve"> statistics; The ratio of conserved matches (including identities and functionally similar amino acids) to the total number of characters in the </w:t>
      </w:r>
      <w:r>
        <w:rPr>
          <w:i/>
        </w:rPr>
        <w:t>subject</w:t>
      </w:r>
      <w:r>
        <w:t xml:space="preserve"> gives the </w:t>
      </w:r>
      <w:r>
        <w:rPr>
          <w:i/>
        </w:rPr>
        <w:t>positives</w:t>
      </w:r>
      <w:r>
        <w:t xml:space="preserve"> statistics.  In the same way, gaps are tabulated and compared with the total subject length.</w:t>
      </w:r>
    </w:p>
    <w:p w14:paraId="7D5EE977" w14:textId="77777777" w:rsidR="00FC7D1E" w:rsidRPr="00FC7D1E" w:rsidRDefault="00FC7D1E" w:rsidP="00FC7D1E">
      <w:r>
        <w:rPr>
          <w:b/>
        </w:rPr>
        <w:t xml:space="preserve">   </w:t>
      </w:r>
      <w:r>
        <w:t xml:space="preserve">The </w:t>
      </w:r>
      <w:r>
        <w:rPr>
          <w:i/>
        </w:rPr>
        <w:t>score</w:t>
      </w:r>
      <w:r>
        <w:t xml:space="preserve"> statistic gives BLASTP’s estimate of the query and target sequences similarity by accumulating the positive matches weighted by the match length minus gap penalties.  We use </w:t>
      </w:r>
      <w:r>
        <w:rPr>
          <w:i/>
        </w:rPr>
        <w:t>score</w:t>
      </w:r>
      <w:r>
        <w:t xml:space="preserve"> in this paper to rank similarity of proteins.  It is computed by adding successive matching scores using the BLOSUM62 scoring matrix to rate the “goodness” of a particular match given log odds of the frequencies of the given amino acids for the particular “blocks” database built with sequences having no more than 62%  in common.  Experiments have shown that this matrix is one of the best for detecting even weak protein similarities.  The matrix values are calculated from these data by calculating the log base 2 odds of the observed frequencies vs expected, rounded to the nearest unit. </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 score of zero indicates that the frequency with which a given two amino acids were found aligned in the database was as expected by chance, while a positive score indicates that the alignment was found more often than by chance, and negative score indicates that the alignment was found less often than by chance.  The score is cumulative (computed for each residue in the query string.)</w:t>
      </w:r>
    </w:p>
    <w:p w14:paraId="3D2F7FC1" w14:textId="77777777" w:rsidR="002C6C30" w:rsidRDefault="002C6C30" w:rsidP="00A47AD9">
      <w:pPr>
        <w:pStyle w:val="Caption"/>
      </w:pPr>
      <w:r>
        <w:br w:type="page"/>
      </w:r>
    </w:p>
    <w:p w14:paraId="6244DCF6" w14:textId="77777777" w:rsidR="006F4D4A" w:rsidRDefault="006F4D4A" w:rsidP="006F4D4A"/>
    <w:p w14:paraId="06DDBF02" w14:textId="77777777" w:rsidR="00B1513C" w:rsidRPr="003A4E65" w:rsidRDefault="00B1513C" w:rsidP="00B1513C">
      <w:pPr>
        <w:pStyle w:val="Heading2"/>
      </w:pPr>
      <w:bookmarkStart w:id="10" w:name="_Ref469415496"/>
      <w:r>
        <w:t>Linux user setup.</w:t>
      </w:r>
      <w:bookmarkEnd w:id="6"/>
      <w:bookmarkEnd w:id="10"/>
    </w:p>
    <w:p w14:paraId="03F569F3" w14:textId="77777777" w:rsidR="00B1513C" w:rsidRDefault="00B1513C" w:rsidP="00B1513C">
      <w:pPr>
        <w:pStyle w:val="ListParagraph"/>
        <w:numPr>
          <w:ilvl w:val="0"/>
          <w:numId w:val="3"/>
        </w:numPr>
      </w:pPr>
      <w:r>
        <w:t>Start VM</w:t>
      </w:r>
    </w:p>
    <w:p w14:paraId="78EE47EC" w14:textId="77777777" w:rsidR="00B1513C" w:rsidRDefault="00B1513C" w:rsidP="00B1513C">
      <w:pPr>
        <w:pStyle w:val="ListParagraph"/>
        <w:numPr>
          <w:ilvl w:val="0"/>
          <w:numId w:val="3"/>
        </w:numPr>
      </w:pPr>
      <w:r>
        <w:t xml:space="preserve">Login as </w:t>
      </w:r>
      <w:r w:rsidRPr="00A8006B">
        <w:rPr>
          <w:b/>
        </w:rPr>
        <w:t>adminuser</w:t>
      </w:r>
      <w:r>
        <w:t xml:space="preserve">, password </w:t>
      </w:r>
      <w:r w:rsidRPr="00A8006B">
        <w:rPr>
          <w:b/>
        </w:rPr>
        <w:t>adminuser</w:t>
      </w:r>
      <w:r>
        <w:rPr>
          <w:b/>
        </w:rPr>
        <w:t xml:space="preserve"> </w:t>
      </w:r>
      <w:r>
        <w:t># default for this distro</w:t>
      </w:r>
    </w:p>
    <w:p w14:paraId="684A0EDC" w14:textId="77777777" w:rsidR="00B1513C" w:rsidRDefault="00B1513C" w:rsidP="00B1513C">
      <w:pPr>
        <w:pStyle w:val="ListParagraph"/>
        <w:numPr>
          <w:ilvl w:val="0"/>
          <w:numId w:val="3"/>
        </w:numPr>
      </w:pPr>
      <w:r>
        <w:t xml:space="preserve">From </w:t>
      </w:r>
      <w:r w:rsidRPr="00A8006B">
        <w:rPr>
          <w:i/>
        </w:rPr>
        <w:t>Applications</w:t>
      </w:r>
      <w:r>
        <w:t xml:space="preserve">, run </w:t>
      </w:r>
      <w:r>
        <w:rPr>
          <w:i/>
        </w:rPr>
        <w:t>System Tools -&gt; Terminal</w:t>
      </w:r>
    </w:p>
    <w:p w14:paraId="7C28FDF0" w14:textId="77777777" w:rsidR="00B1513C" w:rsidRPr="00A8006B" w:rsidRDefault="00B1513C" w:rsidP="00B1513C">
      <w:pPr>
        <w:pStyle w:val="ListParagraph"/>
        <w:numPr>
          <w:ilvl w:val="0"/>
          <w:numId w:val="3"/>
        </w:numPr>
      </w:pPr>
      <w:r>
        <w:rPr>
          <w:b/>
        </w:rPr>
        <w:t>adduser &lt;username&gt;</w:t>
      </w:r>
    </w:p>
    <w:p w14:paraId="4BA2CF3B" w14:textId="77777777" w:rsidR="00B1513C" w:rsidRPr="00A8006B" w:rsidRDefault="00B1513C" w:rsidP="00B1513C">
      <w:pPr>
        <w:pStyle w:val="ListParagraph"/>
        <w:numPr>
          <w:ilvl w:val="0"/>
          <w:numId w:val="3"/>
        </w:numPr>
      </w:pPr>
      <w:r>
        <w:rPr>
          <w:b/>
        </w:rPr>
        <w:t>passwd &lt;username&gt;</w:t>
      </w:r>
    </w:p>
    <w:p w14:paraId="3FF4EBC4" w14:textId="77777777" w:rsidR="00B1513C" w:rsidRDefault="00B1513C" w:rsidP="00B1513C">
      <w:pPr>
        <w:pStyle w:val="ListParagraph"/>
        <w:numPr>
          <w:ilvl w:val="0"/>
          <w:numId w:val="3"/>
        </w:numPr>
      </w:pPr>
      <w:r w:rsidRPr="00633A17">
        <w:rPr>
          <w:b/>
        </w:rPr>
        <w:t>sudo visudo</w:t>
      </w:r>
      <w:r>
        <w:t xml:space="preserve">  Edits the visudo file in VI.  Uncomment the line that mentions %%wheel.</w:t>
      </w:r>
    </w:p>
    <w:p w14:paraId="3205962C" w14:textId="77777777" w:rsidR="00B1513C" w:rsidRDefault="00B1513C" w:rsidP="00B1513C">
      <w:pPr>
        <w:pStyle w:val="ListParagraph"/>
        <w:numPr>
          <w:ilvl w:val="0"/>
          <w:numId w:val="3"/>
        </w:numPr>
      </w:pPr>
      <w:r>
        <w:rPr>
          <w:b/>
        </w:rPr>
        <w:t>u</w:t>
      </w:r>
      <w:r w:rsidRPr="00633A17">
        <w:rPr>
          <w:b/>
        </w:rPr>
        <w:t>sermod –G wheel &lt;username&gt;</w:t>
      </w:r>
      <w:r>
        <w:t xml:space="preserve"> # this makes user &lt;username&gt; a sudoer.</w:t>
      </w:r>
    </w:p>
    <w:p w14:paraId="1B5ED2E7" w14:textId="77777777" w:rsidR="00916277" w:rsidRDefault="00916277">
      <w:pPr>
        <w:rPr>
          <w:rFonts w:asciiTheme="majorHAnsi" w:eastAsiaTheme="majorEastAsia" w:hAnsiTheme="majorHAnsi" w:cstheme="majorBidi"/>
          <w:color w:val="2E74B5" w:themeColor="accent1" w:themeShade="BF"/>
          <w:sz w:val="26"/>
          <w:szCs w:val="26"/>
        </w:rPr>
      </w:pPr>
      <w:bookmarkStart w:id="11" w:name="_Ref466187219"/>
      <w:r>
        <w:br w:type="page"/>
      </w:r>
    </w:p>
    <w:p w14:paraId="1FCDB53F" w14:textId="77777777" w:rsidR="00916277" w:rsidRDefault="00916277" w:rsidP="00916277">
      <w:pPr>
        <w:pStyle w:val="Heading2"/>
      </w:pPr>
      <w:bookmarkStart w:id="12" w:name="_Ref468193218"/>
      <w:r>
        <w:lastRenderedPageBreak/>
        <w:t>Gene count</w:t>
      </w:r>
      <w:bookmarkEnd w:id="11"/>
      <w:bookmarkEnd w:id="12"/>
    </w:p>
    <w:p w14:paraId="31AEF6BF" w14:textId="77777777" w:rsidR="00916277" w:rsidRPr="00916277" w:rsidRDefault="00916277" w:rsidP="00916277">
      <w:r>
        <w:t>These commands were performed on the work VM.</w:t>
      </w:r>
    </w:p>
    <w:p w14:paraId="203CD475" w14:textId="77777777" w:rsidR="00916277" w:rsidRDefault="00916277" w:rsidP="00916277">
      <w:r>
        <w:t>[~/genome/genes] wc -l *.genes</w:t>
      </w:r>
    </w:p>
    <w:p w14:paraId="58AF428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30 apicoplast.genes</w:t>
      </w:r>
    </w:p>
    <w:p w14:paraId="56980D7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402 chromosome.1.genes</w:t>
      </w:r>
    </w:p>
    <w:p w14:paraId="2249283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691 chromosome.2.genes</w:t>
      </w:r>
    </w:p>
    <w:p w14:paraId="6B993A65"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675 chromosome.3.genes</w:t>
      </w:r>
    </w:p>
    <w:p w14:paraId="70622229"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728 chromosome.4.genes</w:t>
      </w:r>
    </w:p>
    <w:p w14:paraId="7FC5674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252 chromosome.5.genes</w:t>
      </w:r>
    </w:p>
    <w:p w14:paraId="53179CF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2010 chromosome.6.genes</w:t>
      </w:r>
    </w:p>
    <w:p w14:paraId="4BED233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786 chromosome.7.genes</w:t>
      </w:r>
    </w:p>
    <w:p w14:paraId="636CE85E"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258 chromosome.8.genes</w:t>
      </w:r>
    </w:p>
    <w:p w14:paraId="641B53DC"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1031 chromosome.9.genes</w:t>
      </w:r>
    </w:p>
    <w:p w14:paraId="076D067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w:t>
      </w:r>
      <w:r>
        <w:rPr>
          <w:rFonts w:ascii="Courier New" w:hAnsi="Courier New" w:cs="Courier New"/>
          <w:sz w:val="18"/>
          <w:szCs w:val="18"/>
        </w:rPr>
        <w:t xml:space="preserve">  </w:t>
      </w:r>
      <w:r w:rsidRPr="00C37159">
        <w:rPr>
          <w:rFonts w:ascii="Courier New" w:hAnsi="Courier New" w:cs="Courier New"/>
          <w:sz w:val="18"/>
          <w:szCs w:val="18"/>
        </w:rPr>
        <w:t>329 chromosome.10.genes</w:t>
      </w:r>
    </w:p>
    <w:p w14:paraId="7C9E2AD7"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1349 chromosome.11.genes</w:t>
      </w:r>
    </w:p>
    <w:p w14:paraId="5ADE86F8"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1418 chromosome.12.genes</w:t>
      </w:r>
    </w:p>
    <w:p w14:paraId="25ECC484"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575 chromosome.13.genes</w:t>
      </w:r>
    </w:p>
    <w:p w14:paraId="073BCF6D"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1940 chromosome.14.genes</w:t>
      </w:r>
    </w:p>
    <w:p w14:paraId="1C91496A"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6 mt.genes</w:t>
      </w:r>
    </w:p>
    <w:p w14:paraId="0CBA1F8F" w14:textId="77777777" w:rsidR="00916277" w:rsidRPr="00C37159" w:rsidRDefault="00916277" w:rsidP="00916277">
      <w:pPr>
        <w:spacing w:after="0" w:line="240" w:lineRule="auto"/>
        <w:rPr>
          <w:rFonts w:ascii="Courier New" w:hAnsi="Courier New" w:cs="Courier New"/>
          <w:sz w:val="18"/>
          <w:szCs w:val="18"/>
        </w:rPr>
      </w:pPr>
      <w:r w:rsidRPr="00C37159">
        <w:rPr>
          <w:rFonts w:ascii="Courier New" w:hAnsi="Courier New" w:cs="Courier New"/>
          <w:sz w:val="18"/>
          <w:szCs w:val="18"/>
        </w:rPr>
        <w:t xml:space="preserve">   12480 total</w:t>
      </w:r>
    </w:p>
    <w:p w14:paraId="5B595F54" w14:textId="77777777" w:rsidR="00B1513C" w:rsidRDefault="00B1513C" w:rsidP="00B1513C"/>
    <w:p w14:paraId="0EAB0411" w14:textId="77777777" w:rsidR="00F27211" w:rsidRDefault="00F27211">
      <w:r>
        <w:br w:type="page"/>
      </w:r>
    </w:p>
    <w:p w14:paraId="51C7BEE4" w14:textId="77777777" w:rsidR="00F27211" w:rsidRDefault="00F27211" w:rsidP="00F27211">
      <w:pPr>
        <w:pStyle w:val="Heading2"/>
      </w:pPr>
      <w:bookmarkStart w:id="13" w:name="_Ref465750941"/>
      <w:r>
        <w:lastRenderedPageBreak/>
        <w:t>chrom_genes_to_proteins.pl Perl Script</w:t>
      </w:r>
      <w:bookmarkEnd w:id="13"/>
    </w:p>
    <w:p w14:paraId="76F30BF0"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usr</w:t>
      </w:r>
      <w:proofErr w:type="spellEnd"/>
      <w:r w:rsidRPr="00885F3D">
        <w:rPr>
          <w:rFonts w:ascii="Courier New" w:hAnsi="Courier New" w:cs="Courier New"/>
          <w:sz w:val="18"/>
          <w:szCs w:val="18"/>
        </w:rPr>
        <w:t>/bin/</w:t>
      </w:r>
      <w:proofErr w:type="spellStart"/>
      <w:r w:rsidRPr="00885F3D">
        <w:rPr>
          <w:rFonts w:ascii="Courier New" w:hAnsi="Courier New" w:cs="Courier New"/>
          <w:sz w:val="18"/>
          <w:szCs w:val="18"/>
        </w:rPr>
        <w:t>perl</w:t>
      </w:r>
      <w:proofErr w:type="spellEnd"/>
    </w:p>
    <w:p w14:paraId="651DF19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chrom_genes_to_proteins.pl</w:t>
      </w:r>
    </w:p>
    <w:p w14:paraId="48CA345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invoke: chrom_genes_to_proteins.pl &lt;input </w:t>
      </w:r>
      <w:proofErr w:type="spellStart"/>
      <w:r w:rsidRPr="00885F3D">
        <w:rPr>
          <w:rFonts w:ascii="Courier New" w:hAnsi="Courier New" w:cs="Courier New"/>
          <w:sz w:val="18"/>
          <w:szCs w:val="18"/>
        </w:rPr>
        <w:t>chrom</w:t>
      </w:r>
      <w:proofErr w:type="spellEnd"/>
      <w:r w:rsidRPr="00885F3D">
        <w:rPr>
          <w:rFonts w:ascii="Courier New" w:hAnsi="Courier New" w:cs="Courier New"/>
          <w:sz w:val="18"/>
          <w:szCs w:val="18"/>
        </w:rPr>
        <w:t xml:space="preserve"> nucleic acid </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&gt;</w:t>
      </w:r>
    </w:p>
    <w:p w14:paraId="10473C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Input filename looks like &lt;</w:t>
      </w:r>
      <w:proofErr w:type="spellStart"/>
      <w:r w:rsidRPr="00885F3D">
        <w:rPr>
          <w:rFonts w:ascii="Courier New" w:hAnsi="Courier New" w:cs="Courier New"/>
          <w:sz w:val="18"/>
          <w:szCs w:val="18"/>
        </w:rPr>
        <w:t>chromosomename.genes</w:t>
      </w:r>
      <w:proofErr w:type="spellEnd"/>
      <w:r w:rsidRPr="00885F3D">
        <w:rPr>
          <w:rFonts w:ascii="Courier New" w:hAnsi="Courier New" w:cs="Courier New"/>
          <w:sz w:val="18"/>
          <w:szCs w:val="18"/>
        </w:rPr>
        <w:t>&gt;</w:t>
      </w:r>
    </w:p>
    <w:p w14:paraId="17DF8878"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Program creates a directory that looks like &lt;</w:t>
      </w:r>
      <w:proofErr w:type="spellStart"/>
      <w:r w:rsidRPr="00885F3D">
        <w:rPr>
          <w:rFonts w:ascii="Courier New" w:hAnsi="Courier New" w:cs="Courier New"/>
          <w:sz w:val="18"/>
          <w:szCs w:val="18"/>
        </w:rPr>
        <w:t>chromosomename</w:t>
      </w:r>
      <w:proofErr w:type="spellEnd"/>
      <w:r w:rsidRPr="00885F3D">
        <w:rPr>
          <w:rFonts w:ascii="Courier New" w:hAnsi="Courier New" w:cs="Courier New"/>
          <w:sz w:val="18"/>
          <w:szCs w:val="18"/>
        </w:rPr>
        <w:t xml:space="preserve">&gt; and </w:t>
      </w:r>
    </w:p>
    <w:p w14:paraId="75832AE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creates a separate file named &lt;</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&gt;.</w:t>
      </w:r>
      <w:proofErr w:type="spellStart"/>
      <w:r w:rsidRPr="00885F3D">
        <w:rPr>
          <w:rFonts w:ascii="Courier New" w:hAnsi="Courier New" w:cs="Courier New"/>
          <w:sz w:val="18"/>
          <w:szCs w:val="18"/>
        </w:rPr>
        <w:t>fasta</w:t>
      </w:r>
      <w:proofErr w:type="spellEnd"/>
      <w:r w:rsidRPr="00885F3D">
        <w:rPr>
          <w:rFonts w:ascii="Courier New" w:hAnsi="Courier New" w:cs="Courier New"/>
          <w:sz w:val="18"/>
          <w:szCs w:val="18"/>
        </w:rPr>
        <w:t xml:space="preserve"> in that directory.</w:t>
      </w:r>
    </w:p>
    <w:p w14:paraId="44129CF1" w14:textId="77777777" w:rsidR="00F27211" w:rsidRPr="00885F3D" w:rsidRDefault="00F27211" w:rsidP="00F27211">
      <w:pPr>
        <w:spacing w:after="0" w:line="240" w:lineRule="auto"/>
        <w:rPr>
          <w:rFonts w:ascii="Courier New" w:hAnsi="Courier New" w:cs="Courier New"/>
          <w:sz w:val="18"/>
          <w:szCs w:val="18"/>
        </w:rPr>
      </w:pPr>
    </w:p>
    <w:p w14:paraId="191B911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if (@ARGV &lt; 1) {die "Specify gene filename.\n"}</w:t>
      </w:r>
    </w:p>
    <w:p w14:paraId="519AA48E" w14:textId="77777777" w:rsidR="00F27211" w:rsidRPr="00885F3D" w:rsidRDefault="00F27211" w:rsidP="00F27211">
      <w:pPr>
        <w:spacing w:after="0" w:line="240" w:lineRule="auto"/>
        <w:rPr>
          <w:rFonts w:ascii="Courier New" w:hAnsi="Courier New" w:cs="Courier New"/>
          <w:sz w:val="18"/>
          <w:szCs w:val="18"/>
        </w:rPr>
      </w:pPr>
    </w:p>
    <w:p w14:paraId="34A7BD1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shift @ARGV;</w:t>
      </w:r>
    </w:p>
    <w:p w14:paraId="220D1B1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xml:space="preserve"> =~ m/(\S+)\.genes/;</w:t>
      </w:r>
    </w:p>
    <w:p w14:paraId="6BD4A94D"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 xml:space="preserve"> = $1;</w:t>
      </w:r>
    </w:p>
    <w:p w14:paraId="586FE369"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mkdir</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
    <w:p w14:paraId="57741779" w14:textId="77777777" w:rsidR="00F27211" w:rsidRPr="00885F3D" w:rsidRDefault="00F27211" w:rsidP="00F27211">
      <w:pPr>
        <w:spacing w:after="0" w:line="240" w:lineRule="auto"/>
        <w:rPr>
          <w:rFonts w:ascii="Courier New" w:hAnsi="Courier New" w:cs="Courier New"/>
          <w:sz w:val="18"/>
          <w:szCs w:val="18"/>
        </w:rPr>
      </w:pPr>
    </w:p>
    <w:p w14:paraId="1BB55F1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open(CHROMFILE,"$</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 or die ("Unable to open $</w:t>
      </w:r>
      <w:proofErr w:type="spellStart"/>
      <w:r w:rsidRPr="00885F3D">
        <w:rPr>
          <w:rFonts w:ascii="Courier New" w:hAnsi="Courier New" w:cs="Courier New"/>
          <w:sz w:val="18"/>
          <w:szCs w:val="18"/>
        </w:rPr>
        <w:t>gene_filename</w:t>
      </w:r>
      <w:proofErr w:type="spellEnd"/>
      <w:r w:rsidRPr="00885F3D">
        <w:rPr>
          <w:rFonts w:ascii="Courier New" w:hAnsi="Courier New" w:cs="Courier New"/>
          <w:sz w:val="18"/>
          <w:szCs w:val="18"/>
        </w:rPr>
        <w:t>.\n");</w:t>
      </w:r>
    </w:p>
    <w:p w14:paraId="180EB36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my @</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=&lt;CHROMFILE&gt;;</w:t>
      </w:r>
    </w:p>
    <w:p w14:paraId="070638E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close(CHROMFILE);</w:t>
      </w:r>
    </w:p>
    <w:p w14:paraId="14C21418" w14:textId="77777777" w:rsidR="00F27211" w:rsidRPr="00885F3D" w:rsidRDefault="00F27211" w:rsidP="00F27211">
      <w:pPr>
        <w:spacing w:after="0" w:line="240" w:lineRule="auto"/>
        <w:rPr>
          <w:rFonts w:ascii="Courier New" w:hAnsi="Courier New" w:cs="Courier New"/>
          <w:sz w:val="18"/>
          <w:szCs w:val="18"/>
        </w:rPr>
      </w:pPr>
    </w:p>
    <w:p w14:paraId="7489A133" w14:textId="77777777" w:rsidR="00F27211" w:rsidRPr="00885F3D" w:rsidRDefault="00F27211" w:rsidP="00F27211">
      <w:pPr>
        <w:spacing w:after="0" w:line="240" w:lineRule="auto"/>
        <w:rPr>
          <w:rFonts w:ascii="Courier New" w:hAnsi="Courier New" w:cs="Courier New"/>
          <w:sz w:val="18"/>
          <w:szCs w:val="18"/>
        </w:rPr>
      </w:pPr>
      <w:proofErr w:type="spellStart"/>
      <w:r w:rsidRPr="00885F3D">
        <w:rPr>
          <w:rFonts w:ascii="Courier New" w:hAnsi="Courier New" w:cs="Courier New"/>
          <w:sz w:val="18"/>
          <w:szCs w:val="18"/>
        </w:rPr>
        <w:t>foreach</w:t>
      </w:r>
      <w:proofErr w:type="spellEnd"/>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orfs</w:t>
      </w:r>
      <w:proofErr w:type="spellEnd"/>
      <w:r w:rsidRPr="00885F3D">
        <w:rPr>
          <w:rFonts w:ascii="Courier New" w:hAnsi="Courier New" w:cs="Courier New"/>
          <w:sz w:val="18"/>
          <w:szCs w:val="18"/>
        </w:rPr>
        <w:t>)</w:t>
      </w:r>
    </w:p>
    <w:p w14:paraId="5EFA22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3D09936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orf</w:t>
      </w:r>
      <w:proofErr w:type="spellEnd"/>
      <w:r w:rsidRPr="00885F3D">
        <w:rPr>
          <w:rFonts w:ascii="Courier New" w:hAnsi="Courier New" w:cs="Courier New"/>
          <w:sz w:val="18"/>
          <w:szCs w:val="18"/>
        </w:rPr>
        <w:t xml:space="preserve">  =~ m/(\S+)\s+(\S+)/;</w:t>
      </w:r>
    </w:p>
    <w:p w14:paraId="33681A7A"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w:t>
      </w:r>
      <w:proofErr w:type="spellStart"/>
      <w:r w:rsidRPr="00885F3D">
        <w:rPr>
          <w:rFonts w:ascii="Courier New" w:hAnsi="Courier New" w:cs="Courier New"/>
          <w:sz w:val="18"/>
          <w:szCs w:val="18"/>
        </w:rPr>
        <w:t>orfname</w:t>
      </w:r>
      <w:proofErr w:type="spellEnd"/>
      <w:r w:rsidRPr="00885F3D">
        <w:rPr>
          <w:rFonts w:ascii="Courier New" w:hAnsi="Courier New" w:cs="Courier New"/>
          <w:sz w:val="18"/>
          <w:szCs w:val="18"/>
        </w:rPr>
        <w:t xml:space="preserve"> = $1;</w:t>
      </w:r>
    </w:p>
    <w:p w14:paraId="3BCC882C"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my $nucleotides = $2;</w:t>
      </w:r>
    </w:p>
    <w:p w14:paraId="3090CF43"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open(TEMPGENE,"&gt;</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or die ("Unable to create </w:t>
      </w:r>
      <w:proofErr w:type="spellStart"/>
      <w:r w:rsidRPr="00885F3D">
        <w:rPr>
          <w:rFonts w:ascii="Courier New" w:hAnsi="Courier New" w:cs="Courier New"/>
          <w:sz w:val="18"/>
          <w:szCs w:val="18"/>
        </w:rPr>
        <w:t>tempgene</w:t>
      </w:r>
      <w:proofErr w:type="spellEnd"/>
      <w:r w:rsidRPr="00885F3D">
        <w:rPr>
          <w:rFonts w:ascii="Courier New" w:hAnsi="Courier New" w:cs="Courier New"/>
          <w:sz w:val="18"/>
          <w:szCs w:val="18"/>
        </w:rPr>
        <w:t>");</w:t>
      </w:r>
    </w:p>
    <w:p w14:paraId="3E6BF78F"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print TEMPGENE $nucleotides;</w:t>
      </w:r>
    </w:p>
    <w:p w14:paraId="4F0507F5"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close(TEMPGENE);</w:t>
      </w:r>
    </w:p>
    <w:p w14:paraId="0F0F2822"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 xml:space="preserve">        system "transeq -sequence </w:t>
      </w:r>
      <w:proofErr w:type="spellStart"/>
      <w:r w:rsidRPr="00885F3D">
        <w:rPr>
          <w:rFonts w:ascii="Courier New" w:hAnsi="Courier New" w:cs="Courier New"/>
          <w:sz w:val="18"/>
          <w:szCs w:val="18"/>
        </w:rPr>
        <w:t>tempgene.fa</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outseq</w:t>
      </w:r>
      <w:proofErr w:type="spellEnd"/>
      <w:r w:rsidRPr="00885F3D">
        <w:rPr>
          <w:rFonts w:ascii="Courier New" w:hAnsi="Courier New" w:cs="Courier New"/>
          <w:sz w:val="18"/>
          <w:szCs w:val="18"/>
        </w:rPr>
        <w:t xml:space="preserve"> $</w:t>
      </w:r>
      <w:proofErr w:type="spellStart"/>
      <w:r w:rsidRPr="00885F3D">
        <w:rPr>
          <w:rFonts w:ascii="Courier New" w:hAnsi="Courier New" w:cs="Courier New"/>
          <w:sz w:val="18"/>
          <w:szCs w:val="18"/>
        </w:rPr>
        <w:t>dest</w:t>
      </w:r>
      <w:proofErr w:type="spellEnd"/>
      <w:r w:rsidRPr="00885F3D">
        <w:rPr>
          <w:rFonts w:ascii="Courier New" w:hAnsi="Courier New" w:cs="Courier New"/>
          <w:sz w:val="18"/>
          <w:szCs w:val="18"/>
        </w:rPr>
        <w:t>/$</w:t>
      </w:r>
      <w:proofErr w:type="spellStart"/>
      <w:r w:rsidRPr="00885F3D">
        <w:rPr>
          <w:rFonts w:ascii="Courier New" w:hAnsi="Courier New" w:cs="Courier New"/>
          <w:sz w:val="18"/>
          <w:szCs w:val="18"/>
        </w:rPr>
        <w:t>orfname.fasta</w:t>
      </w:r>
      <w:proofErr w:type="spellEnd"/>
      <w:r w:rsidRPr="00885F3D">
        <w:rPr>
          <w:rFonts w:ascii="Courier New" w:hAnsi="Courier New" w:cs="Courier New"/>
          <w:sz w:val="18"/>
          <w:szCs w:val="18"/>
        </w:rPr>
        <w:t>";</w:t>
      </w:r>
    </w:p>
    <w:p w14:paraId="538369EE" w14:textId="77777777" w:rsidR="00F27211" w:rsidRPr="00885F3D" w:rsidRDefault="00F27211" w:rsidP="00F27211">
      <w:pPr>
        <w:spacing w:after="0" w:line="240" w:lineRule="auto"/>
        <w:rPr>
          <w:rFonts w:ascii="Courier New" w:hAnsi="Courier New" w:cs="Courier New"/>
          <w:sz w:val="18"/>
          <w:szCs w:val="18"/>
        </w:rPr>
      </w:pPr>
      <w:r w:rsidRPr="00885F3D">
        <w:rPr>
          <w:rFonts w:ascii="Courier New" w:hAnsi="Courier New" w:cs="Courier New"/>
          <w:sz w:val="18"/>
          <w:szCs w:val="18"/>
        </w:rPr>
        <w:t>}</w:t>
      </w:r>
    </w:p>
    <w:p w14:paraId="7383B789" w14:textId="77777777" w:rsidR="00597E0E" w:rsidRDefault="00597E0E">
      <w:r>
        <w:br w:type="page"/>
      </w:r>
    </w:p>
    <w:p w14:paraId="1F24E813" w14:textId="77777777" w:rsidR="00F27211" w:rsidRDefault="008B7550" w:rsidP="00597E0E">
      <w:pPr>
        <w:pStyle w:val="Heading2"/>
      </w:pPr>
      <w:bookmarkStart w:id="14" w:name="_Ref468392232"/>
      <w:r>
        <w:lastRenderedPageBreak/>
        <w:t>s</w:t>
      </w:r>
      <w:r w:rsidR="00597E0E">
        <w:t>plit_to_fast</w:t>
      </w:r>
      <w:r>
        <w:t>a</w:t>
      </w:r>
      <w:r w:rsidR="00597E0E">
        <w:t>.pl Perl script</w:t>
      </w:r>
      <w:bookmarkEnd w:id="14"/>
    </w:p>
    <w:p w14:paraId="65E7EA8E"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0D1E38A2"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split_to_fasta.pl</w:t>
      </w:r>
    </w:p>
    <w:p w14:paraId="5B6F59AB"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input recs: &lt;key&gt;&lt;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&gt;&lt;sequence&gt;</w:t>
      </w:r>
    </w:p>
    <w:p w14:paraId="59CFE58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output : rec1 = &gt;&lt;key&gt;</w:t>
      </w:r>
    </w:p>
    <w:p w14:paraId="17A4BE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rec2 = &lt;sequence&gt;</w:t>
      </w:r>
    </w:p>
    <w:p w14:paraId="261E2B1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6E68C36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xml:space="preserve"> = 'component_sequences.txt';</w:t>
      </w:r>
    </w:p>
    <w:p w14:paraId="441E799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xml:space="preserve"> = '</w:t>
      </w:r>
      <w:proofErr w:type="spellStart"/>
      <w:r w:rsidRPr="00C43156">
        <w:rPr>
          <w:rFonts w:ascii="Courier New" w:hAnsi="Courier New" w:cs="Courier New"/>
          <w:sz w:val="18"/>
          <w:szCs w:val="18"/>
        </w:rPr>
        <w:t>component_sequences.fa</w:t>
      </w:r>
      <w:proofErr w:type="spellEnd"/>
      <w:r w:rsidRPr="00C43156">
        <w:rPr>
          <w:rFonts w:ascii="Courier New" w:hAnsi="Courier New" w:cs="Courier New"/>
          <w:sz w:val="18"/>
          <w:szCs w:val="18"/>
        </w:rPr>
        <w:t>';</w:t>
      </w:r>
    </w:p>
    <w:p w14:paraId="602BE19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 xml:space="preserve"> = '\|';</w:t>
      </w:r>
    </w:p>
    <w:p w14:paraId="0E7A0CC4" w14:textId="77777777" w:rsidR="00597E0E" w:rsidRPr="00C43156" w:rsidRDefault="00597E0E" w:rsidP="00597E0E">
      <w:pPr>
        <w:spacing w:after="0" w:line="240" w:lineRule="auto"/>
        <w:rPr>
          <w:rFonts w:ascii="Courier New" w:hAnsi="Courier New" w:cs="Courier New"/>
          <w:sz w:val="18"/>
          <w:szCs w:val="18"/>
        </w:rPr>
      </w:pPr>
    </w:p>
    <w:p w14:paraId="7B486370"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open(IN,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 or die("Unable to open $</w:t>
      </w:r>
      <w:proofErr w:type="spellStart"/>
      <w:r w:rsidRPr="00C43156">
        <w:rPr>
          <w:rFonts w:ascii="Courier New" w:hAnsi="Courier New" w:cs="Courier New"/>
          <w:sz w:val="18"/>
          <w:szCs w:val="18"/>
        </w:rPr>
        <w:t>infile</w:t>
      </w:r>
      <w:proofErr w:type="spellEnd"/>
      <w:r w:rsidRPr="00C43156">
        <w:rPr>
          <w:rFonts w:ascii="Courier New" w:hAnsi="Courier New" w:cs="Courier New"/>
          <w:sz w:val="18"/>
          <w:szCs w:val="18"/>
        </w:rPr>
        <w:t>\n");</w:t>
      </w:r>
    </w:p>
    <w:p w14:paraId="231BAE49" w14:textId="77777777" w:rsidR="00597E0E" w:rsidRPr="00C43156" w:rsidRDefault="00597E0E" w:rsidP="00597E0E">
      <w:pPr>
        <w:spacing w:after="0" w:line="240" w:lineRule="auto"/>
        <w:rPr>
          <w:rFonts w:ascii="Courier New" w:hAnsi="Courier New" w:cs="Courier New"/>
          <w:sz w:val="18"/>
          <w:szCs w:val="18"/>
        </w:rPr>
      </w:pPr>
    </w:p>
    <w:p w14:paraId="77F9DDE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my @lines = &lt;IN&gt;;</w:t>
      </w:r>
    </w:p>
    <w:p w14:paraId="47C25695" w14:textId="77777777" w:rsidR="00597E0E" w:rsidRPr="00C43156" w:rsidRDefault="00597E0E" w:rsidP="00597E0E">
      <w:pPr>
        <w:spacing w:after="0" w:line="240" w:lineRule="auto"/>
        <w:rPr>
          <w:rFonts w:ascii="Courier New" w:hAnsi="Courier New" w:cs="Courier New"/>
          <w:sz w:val="18"/>
          <w:szCs w:val="18"/>
        </w:rPr>
      </w:pPr>
    </w:p>
    <w:p w14:paraId="05807B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close(IN);</w:t>
      </w:r>
    </w:p>
    <w:p w14:paraId="2D10BFDE" w14:textId="77777777" w:rsidR="00597E0E" w:rsidRPr="00C43156" w:rsidRDefault="00597E0E" w:rsidP="00597E0E">
      <w:pPr>
        <w:spacing w:after="0" w:line="240" w:lineRule="auto"/>
        <w:rPr>
          <w:rFonts w:ascii="Courier New" w:hAnsi="Courier New" w:cs="Courier New"/>
          <w:sz w:val="18"/>
          <w:szCs w:val="18"/>
        </w:rPr>
      </w:pPr>
    </w:p>
    <w:p w14:paraId="769D73D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open(OUT,"&gt;",$</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 or die ("Unable to open $</w:t>
      </w:r>
      <w:proofErr w:type="spellStart"/>
      <w:r w:rsidRPr="00C43156">
        <w:rPr>
          <w:rFonts w:ascii="Courier New" w:hAnsi="Courier New" w:cs="Courier New"/>
          <w:sz w:val="18"/>
          <w:szCs w:val="18"/>
        </w:rPr>
        <w:t>outfile</w:t>
      </w:r>
      <w:proofErr w:type="spellEnd"/>
      <w:r w:rsidRPr="00C43156">
        <w:rPr>
          <w:rFonts w:ascii="Courier New" w:hAnsi="Courier New" w:cs="Courier New"/>
          <w:sz w:val="18"/>
          <w:szCs w:val="18"/>
        </w:rPr>
        <w:t>\n");</w:t>
      </w:r>
    </w:p>
    <w:p w14:paraId="1172419F" w14:textId="77777777" w:rsidR="00597E0E" w:rsidRPr="00C43156" w:rsidRDefault="00597E0E" w:rsidP="00597E0E">
      <w:pPr>
        <w:spacing w:after="0" w:line="240" w:lineRule="auto"/>
        <w:rPr>
          <w:rFonts w:ascii="Courier New" w:hAnsi="Courier New" w:cs="Courier New"/>
          <w:sz w:val="18"/>
          <w:szCs w:val="18"/>
        </w:rPr>
      </w:pPr>
    </w:p>
    <w:p w14:paraId="674C38EA" w14:textId="77777777" w:rsidR="00597E0E" w:rsidRPr="00C43156" w:rsidRDefault="00597E0E" w:rsidP="00597E0E">
      <w:pPr>
        <w:spacing w:after="0" w:line="240" w:lineRule="auto"/>
        <w:rPr>
          <w:rFonts w:ascii="Courier New" w:hAnsi="Courier New" w:cs="Courier New"/>
          <w:sz w:val="18"/>
          <w:szCs w:val="18"/>
        </w:rPr>
      </w:pPr>
      <w:proofErr w:type="spellStart"/>
      <w:r w:rsidRPr="00C43156">
        <w:rPr>
          <w:rFonts w:ascii="Courier New" w:hAnsi="Courier New" w:cs="Courier New"/>
          <w:sz w:val="18"/>
          <w:szCs w:val="18"/>
        </w:rPr>
        <w:t>foreach</w:t>
      </w:r>
      <w:proofErr w:type="spellEnd"/>
      <w:r w:rsidRPr="00C43156">
        <w:rPr>
          <w:rFonts w:ascii="Courier New" w:hAnsi="Courier New" w:cs="Courier New"/>
          <w:sz w:val="18"/>
          <w:szCs w:val="18"/>
        </w:rPr>
        <w:t xml:space="preserve"> my $line(@lines)</w:t>
      </w:r>
    </w:p>
    <w:p w14:paraId="72306623"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5CB339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my @rec = split($</w:t>
      </w:r>
      <w:proofErr w:type="spellStart"/>
      <w:r w:rsidRPr="00C43156">
        <w:rPr>
          <w:rFonts w:ascii="Courier New" w:hAnsi="Courier New" w:cs="Courier New"/>
          <w:sz w:val="18"/>
          <w:szCs w:val="18"/>
        </w:rPr>
        <w:t>delim</w:t>
      </w:r>
      <w:proofErr w:type="spellEnd"/>
      <w:r w:rsidRPr="00C43156">
        <w:rPr>
          <w:rFonts w:ascii="Courier New" w:hAnsi="Courier New" w:cs="Courier New"/>
          <w:sz w:val="18"/>
          <w:szCs w:val="18"/>
        </w:rPr>
        <w:t>,$line);</w:t>
      </w:r>
    </w:p>
    <w:p w14:paraId="1F8710D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if (scalar(@rec) &gt; 1)</w:t>
      </w:r>
    </w:p>
    <w:p w14:paraId="1B9D8137"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0472D98D"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"&gt;$rec[0]\n";</w:t>
      </w:r>
    </w:p>
    <w:p w14:paraId="45109D09"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print OUT "$rec[1]\n";</w:t>
      </w:r>
    </w:p>
    <w:p w14:paraId="29653F8F"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 xml:space="preserve">        }</w:t>
      </w:r>
    </w:p>
    <w:p w14:paraId="2C4409E5"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w:t>
      </w:r>
    </w:p>
    <w:p w14:paraId="493C71D4" w14:textId="77777777" w:rsidR="00597E0E" w:rsidRPr="00C43156" w:rsidRDefault="00597E0E" w:rsidP="00597E0E">
      <w:pPr>
        <w:spacing w:after="0" w:line="240" w:lineRule="auto"/>
        <w:rPr>
          <w:rFonts w:ascii="Courier New" w:hAnsi="Courier New" w:cs="Courier New"/>
          <w:sz w:val="18"/>
          <w:szCs w:val="18"/>
        </w:rPr>
      </w:pPr>
    </w:p>
    <w:p w14:paraId="2EE7B17A" w14:textId="77777777" w:rsidR="00597E0E" w:rsidRPr="00C43156"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close(OUT);</w:t>
      </w:r>
    </w:p>
    <w:p w14:paraId="09905889" w14:textId="77777777" w:rsidR="00597E0E" w:rsidRDefault="00597E0E" w:rsidP="00597E0E">
      <w:pPr>
        <w:spacing w:after="0" w:line="240" w:lineRule="auto"/>
        <w:rPr>
          <w:rFonts w:ascii="Courier New" w:hAnsi="Courier New" w:cs="Courier New"/>
          <w:sz w:val="18"/>
          <w:szCs w:val="18"/>
        </w:rPr>
      </w:pPr>
      <w:r w:rsidRPr="00C43156">
        <w:rPr>
          <w:rFonts w:ascii="Courier New" w:hAnsi="Courier New" w:cs="Courier New"/>
          <w:sz w:val="18"/>
          <w:szCs w:val="18"/>
        </w:rPr>
        <w:t>exit(0);</w:t>
      </w:r>
    </w:p>
    <w:p w14:paraId="01A130A0" w14:textId="77777777" w:rsidR="00A835E8" w:rsidRDefault="00A835E8">
      <w:r>
        <w:br w:type="page"/>
      </w:r>
    </w:p>
    <w:p w14:paraId="1FD32E16" w14:textId="77777777" w:rsidR="00252B6D" w:rsidRDefault="00252B6D" w:rsidP="00252B6D">
      <w:pPr>
        <w:pStyle w:val="Heading2"/>
      </w:pPr>
      <w:bookmarkStart w:id="15" w:name="_Ref465942038"/>
      <w:r>
        <w:lastRenderedPageBreak/>
        <w:t>blast_statistics.sql</w:t>
      </w:r>
      <w:bookmarkEnd w:id="15"/>
    </w:p>
    <w:p w14:paraId="039BD2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create table blast_statistics</w:t>
      </w:r>
    </w:p>
    <w:p w14:paraId="0BDA883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59A9485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E4A02D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085B0B2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27C7C1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35510F3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01C12D9D"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6AFF8CD7"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68CB05C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4FA95C7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2F4D0B6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39BB8E3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6B4CA4DB" w14:textId="77777777" w:rsidR="00252B6D" w:rsidRDefault="00252B6D" w:rsidP="00252B6D"/>
    <w:p w14:paraId="765D5892"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 xml:space="preserve">create table </w:t>
      </w:r>
      <w:proofErr w:type="spellStart"/>
      <w:r w:rsidRPr="00FE3991">
        <w:rPr>
          <w:rFonts w:ascii="Courier New" w:hAnsi="Courier New" w:cs="Courier New"/>
          <w:sz w:val="18"/>
          <w:szCs w:val="18"/>
        </w:rPr>
        <w:t>tmp_blast_statistics</w:t>
      </w:r>
      <w:proofErr w:type="spellEnd"/>
    </w:p>
    <w:p w14:paraId="761BD25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24617D2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tax_id</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bigint</w:t>
      </w:r>
      <w:proofErr w:type="spellEnd"/>
      <w:r w:rsidRPr="00FE3991">
        <w:rPr>
          <w:rFonts w:ascii="Courier New" w:hAnsi="Courier New" w:cs="Courier New"/>
          <w:sz w:val="18"/>
          <w:szCs w:val="18"/>
        </w:rPr>
        <w:t xml:space="preserve">, </w:t>
      </w:r>
    </w:p>
    <w:p w14:paraId="4B0BB68F"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chromosome character varying(50),</w:t>
      </w:r>
    </w:p>
    <w:p w14:paraId="1B6760EC"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orf</w:t>
      </w:r>
      <w:proofErr w:type="spellEnd"/>
      <w:r w:rsidRPr="00FE3991">
        <w:rPr>
          <w:rFonts w:ascii="Courier New" w:hAnsi="Courier New" w:cs="Courier New"/>
          <w:sz w:val="18"/>
          <w:szCs w:val="18"/>
        </w:rPr>
        <w:t xml:space="preserve"> character varying(50),</w:t>
      </w:r>
    </w:p>
    <w:p w14:paraId="67FDF075"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targ_comp</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int</w:t>
      </w:r>
      <w:proofErr w:type="spellEnd"/>
      <w:r w:rsidRPr="00FE3991">
        <w:rPr>
          <w:rFonts w:ascii="Courier New" w:hAnsi="Courier New" w:cs="Courier New"/>
          <w:sz w:val="18"/>
          <w:szCs w:val="18"/>
        </w:rPr>
        <w:t>,</w:t>
      </w:r>
    </w:p>
    <w:p w14:paraId="13FEB796"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r>
      <w:proofErr w:type="spellStart"/>
      <w:r w:rsidRPr="00FE3991">
        <w:rPr>
          <w:rFonts w:ascii="Courier New" w:hAnsi="Courier New" w:cs="Courier New"/>
          <w:sz w:val="18"/>
          <w:szCs w:val="18"/>
        </w:rPr>
        <w:t>query_length</w:t>
      </w:r>
      <w:proofErr w:type="spellEnd"/>
      <w:r w:rsidRPr="00FE3991">
        <w:rPr>
          <w:rFonts w:ascii="Courier New" w:hAnsi="Courier New" w:cs="Courier New"/>
          <w:sz w:val="18"/>
          <w:szCs w:val="18"/>
        </w:rPr>
        <w:t xml:space="preserve"> </w:t>
      </w:r>
      <w:proofErr w:type="spellStart"/>
      <w:r w:rsidRPr="00FE3991">
        <w:rPr>
          <w:rFonts w:ascii="Courier New" w:hAnsi="Courier New" w:cs="Courier New"/>
          <w:sz w:val="18"/>
          <w:szCs w:val="18"/>
        </w:rPr>
        <w:t>smallint</w:t>
      </w:r>
      <w:proofErr w:type="spellEnd"/>
      <w:r w:rsidRPr="00FE3991">
        <w:rPr>
          <w:rFonts w:ascii="Courier New" w:hAnsi="Courier New" w:cs="Courier New"/>
          <w:sz w:val="18"/>
          <w:szCs w:val="18"/>
        </w:rPr>
        <w:t>,</w:t>
      </w:r>
    </w:p>
    <w:p w14:paraId="2DD5AB5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score numeric,</w:t>
      </w:r>
    </w:p>
    <w:p w14:paraId="791BFFA0"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expect numeric,</w:t>
      </w:r>
    </w:p>
    <w:p w14:paraId="422A8C18"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identities numeric,</w:t>
      </w:r>
    </w:p>
    <w:p w14:paraId="754D4F01"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positives numeric,</w:t>
      </w:r>
    </w:p>
    <w:p w14:paraId="31DCD4D9"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ab/>
        <w:t>gaps numeric</w:t>
      </w:r>
    </w:p>
    <w:p w14:paraId="7FDE497E" w14:textId="77777777" w:rsidR="00252B6D" w:rsidRPr="00FE3991" w:rsidRDefault="00252B6D" w:rsidP="00252B6D">
      <w:pPr>
        <w:spacing w:after="0" w:line="240" w:lineRule="auto"/>
        <w:rPr>
          <w:rFonts w:ascii="Courier New" w:hAnsi="Courier New" w:cs="Courier New"/>
          <w:sz w:val="18"/>
          <w:szCs w:val="18"/>
        </w:rPr>
      </w:pPr>
      <w:r w:rsidRPr="00FE3991">
        <w:rPr>
          <w:rFonts w:ascii="Courier New" w:hAnsi="Courier New" w:cs="Courier New"/>
          <w:sz w:val="18"/>
          <w:szCs w:val="18"/>
        </w:rPr>
        <w:t>);</w:t>
      </w:r>
    </w:p>
    <w:p w14:paraId="49E21AE3" w14:textId="3F821444" w:rsidR="00A634D7" w:rsidRDefault="00A634D7">
      <w:r>
        <w:br w:type="page"/>
      </w:r>
    </w:p>
    <w:p w14:paraId="7C5059EE" w14:textId="77777777" w:rsidR="00A634D7" w:rsidRDefault="00A634D7"/>
    <w:p w14:paraId="07FACFBB" w14:textId="0948D7C2" w:rsidR="00A634D7" w:rsidRDefault="00A634D7" w:rsidP="00A634D7">
      <w:pPr>
        <w:pStyle w:val="Heading2"/>
      </w:pPr>
      <w:bookmarkStart w:id="16" w:name="_Ref470633730"/>
      <w:proofErr w:type="spellStart"/>
      <w:r>
        <w:t>tax_norm_threshold.sql</w:t>
      </w:r>
      <w:bookmarkEnd w:id="16"/>
      <w:proofErr w:type="spellEnd"/>
    </w:p>
    <w:p w14:paraId="14D72802"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Table: </w:t>
      </w:r>
      <w:proofErr w:type="spellStart"/>
      <w:r w:rsidRPr="00A634D7">
        <w:rPr>
          <w:rFonts w:ascii="Courier New" w:hAnsi="Courier New" w:cs="Courier New"/>
          <w:sz w:val="18"/>
          <w:szCs w:val="18"/>
        </w:rPr>
        <w:t>tax_norm_threshold</w:t>
      </w:r>
      <w:proofErr w:type="spellEnd"/>
    </w:p>
    <w:p w14:paraId="1D268A74" w14:textId="77777777" w:rsidR="00A634D7" w:rsidRPr="00A634D7" w:rsidRDefault="00A634D7" w:rsidP="00A634D7">
      <w:pPr>
        <w:spacing w:after="0" w:line="240" w:lineRule="auto"/>
        <w:rPr>
          <w:rFonts w:ascii="Courier New" w:hAnsi="Courier New" w:cs="Courier New"/>
          <w:sz w:val="18"/>
          <w:szCs w:val="18"/>
        </w:rPr>
      </w:pPr>
    </w:p>
    <w:p w14:paraId="6A9A40AE"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DROP TABLE </w:t>
      </w:r>
      <w:proofErr w:type="spellStart"/>
      <w:r w:rsidRPr="00A634D7">
        <w:rPr>
          <w:rFonts w:ascii="Courier New" w:hAnsi="Courier New" w:cs="Courier New"/>
          <w:sz w:val="18"/>
          <w:szCs w:val="18"/>
        </w:rPr>
        <w:t>tax_norm_threshold</w:t>
      </w:r>
      <w:proofErr w:type="spellEnd"/>
      <w:r w:rsidRPr="00A634D7">
        <w:rPr>
          <w:rFonts w:ascii="Courier New" w:hAnsi="Courier New" w:cs="Courier New"/>
          <w:sz w:val="18"/>
          <w:szCs w:val="18"/>
        </w:rPr>
        <w:t>;</w:t>
      </w:r>
    </w:p>
    <w:p w14:paraId="101E2141"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CREATE TABLE </w:t>
      </w:r>
      <w:proofErr w:type="spellStart"/>
      <w:r w:rsidRPr="0004112B">
        <w:rPr>
          <w:rFonts w:ascii="Courier New" w:hAnsi="Courier New" w:cs="Courier New"/>
          <w:sz w:val="18"/>
          <w:szCs w:val="18"/>
        </w:rPr>
        <w:t>tax_norm_threshold</w:t>
      </w:r>
      <w:proofErr w:type="spellEnd"/>
    </w:p>
    <w:p w14:paraId="6EEE7D7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p>
    <w:p w14:paraId="4E4F7F84"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 xml:space="preserve"> </w:t>
      </w:r>
      <w:proofErr w:type="spellStart"/>
      <w:r w:rsidRPr="0004112B">
        <w:rPr>
          <w:rFonts w:ascii="Courier New" w:hAnsi="Courier New" w:cs="Courier New"/>
          <w:sz w:val="18"/>
          <w:szCs w:val="18"/>
        </w:rPr>
        <w:t>bigint</w:t>
      </w:r>
      <w:proofErr w:type="spellEnd"/>
      <w:r w:rsidRPr="0004112B">
        <w:rPr>
          <w:rFonts w:ascii="Courier New" w:hAnsi="Courier New" w:cs="Courier New"/>
          <w:sz w:val="18"/>
          <w:szCs w:val="18"/>
        </w:rPr>
        <w:t xml:space="preserve"> NOT NULL,</w:t>
      </w:r>
    </w:p>
    <w:p w14:paraId="5ADBC398"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threshold numeric,</w:t>
      </w:r>
    </w:p>
    <w:p w14:paraId="3BEB737D"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organism character varying(150),</w:t>
      </w:r>
    </w:p>
    <w:p w14:paraId="52BA5102" w14:textId="77777777" w:rsidR="0004112B" w:rsidRPr="0004112B"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 xml:space="preserve">  CONSTRAINT </w:t>
      </w:r>
      <w:proofErr w:type="spellStart"/>
      <w:r w:rsidRPr="0004112B">
        <w:rPr>
          <w:rFonts w:ascii="Courier New" w:hAnsi="Courier New" w:cs="Courier New"/>
          <w:sz w:val="18"/>
          <w:szCs w:val="18"/>
        </w:rPr>
        <w:t>tax_norm_threshold_pk</w:t>
      </w:r>
      <w:proofErr w:type="spellEnd"/>
      <w:r w:rsidRPr="0004112B">
        <w:rPr>
          <w:rFonts w:ascii="Courier New" w:hAnsi="Courier New" w:cs="Courier New"/>
          <w:sz w:val="18"/>
          <w:szCs w:val="18"/>
        </w:rPr>
        <w:t xml:space="preserve"> PRIMARY KEY (</w:t>
      </w:r>
      <w:proofErr w:type="spellStart"/>
      <w:r w:rsidRPr="0004112B">
        <w:rPr>
          <w:rFonts w:ascii="Courier New" w:hAnsi="Courier New" w:cs="Courier New"/>
          <w:sz w:val="18"/>
          <w:szCs w:val="18"/>
        </w:rPr>
        <w:t>tax_id</w:t>
      </w:r>
      <w:proofErr w:type="spellEnd"/>
      <w:r w:rsidRPr="0004112B">
        <w:rPr>
          <w:rFonts w:ascii="Courier New" w:hAnsi="Courier New" w:cs="Courier New"/>
          <w:sz w:val="18"/>
          <w:szCs w:val="18"/>
        </w:rPr>
        <w:t>)</w:t>
      </w:r>
    </w:p>
    <w:p w14:paraId="47293B36" w14:textId="50C2A852" w:rsidR="00A634D7" w:rsidRPr="00A634D7" w:rsidRDefault="0004112B" w:rsidP="0004112B">
      <w:pPr>
        <w:spacing w:after="0" w:line="240" w:lineRule="auto"/>
        <w:rPr>
          <w:rFonts w:ascii="Courier New" w:hAnsi="Courier New" w:cs="Courier New"/>
          <w:sz w:val="18"/>
          <w:szCs w:val="18"/>
        </w:rPr>
      </w:pPr>
      <w:r w:rsidRPr="0004112B">
        <w:rPr>
          <w:rFonts w:ascii="Courier New" w:hAnsi="Courier New" w:cs="Courier New"/>
          <w:sz w:val="18"/>
          <w:szCs w:val="18"/>
        </w:rPr>
        <w:t>)</w:t>
      </w:r>
      <w:r w:rsidR="00A634D7" w:rsidRPr="00A634D7">
        <w:rPr>
          <w:rFonts w:ascii="Courier New" w:hAnsi="Courier New" w:cs="Courier New"/>
          <w:sz w:val="18"/>
          <w:szCs w:val="18"/>
        </w:rPr>
        <w:t>WITH (</w:t>
      </w:r>
    </w:p>
    <w:p w14:paraId="13D16C13"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 xml:space="preserve">  OIDS=FALSE</w:t>
      </w:r>
    </w:p>
    <w:p w14:paraId="642BC621" w14:textId="77777777" w:rsidR="00A634D7" w:rsidRPr="00A634D7" w:rsidRDefault="00A634D7" w:rsidP="00A634D7">
      <w:pPr>
        <w:spacing w:after="0" w:line="240" w:lineRule="auto"/>
        <w:rPr>
          <w:rFonts w:ascii="Courier New" w:hAnsi="Courier New" w:cs="Courier New"/>
          <w:sz w:val="18"/>
          <w:szCs w:val="18"/>
        </w:rPr>
      </w:pPr>
      <w:r w:rsidRPr="00A634D7">
        <w:rPr>
          <w:rFonts w:ascii="Courier New" w:hAnsi="Courier New" w:cs="Courier New"/>
          <w:sz w:val="18"/>
          <w:szCs w:val="18"/>
        </w:rPr>
        <w:t>);</w:t>
      </w:r>
    </w:p>
    <w:p w14:paraId="422F9C2B" w14:textId="77777777" w:rsidR="007A6684" w:rsidRDefault="007A6684" w:rsidP="00A634D7">
      <w:pPr>
        <w:spacing w:after="0" w:line="240" w:lineRule="auto"/>
      </w:pPr>
    </w:p>
    <w:p w14:paraId="499F1A3A" w14:textId="77777777" w:rsidR="007A6684" w:rsidRDefault="007A6684" w:rsidP="00A634D7">
      <w:pPr>
        <w:spacing w:after="0" w:line="240" w:lineRule="auto"/>
      </w:pPr>
    </w:p>
    <w:tbl>
      <w:tblPr>
        <w:tblW w:w="4320" w:type="dxa"/>
        <w:tblInd w:w="113" w:type="dxa"/>
        <w:tblLook w:val="04A0" w:firstRow="1" w:lastRow="0" w:firstColumn="1" w:lastColumn="0" w:noHBand="0" w:noVBand="1"/>
      </w:tblPr>
      <w:tblGrid>
        <w:gridCol w:w="960"/>
        <w:gridCol w:w="1096"/>
        <w:gridCol w:w="2340"/>
      </w:tblGrid>
      <w:tr w:rsidR="007A6684" w:rsidRPr="007A6684" w14:paraId="1DE43960" w14:textId="77777777" w:rsidTr="007A668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267EB" w14:textId="77777777" w:rsidR="007A6684" w:rsidRPr="007A6684" w:rsidRDefault="007A6684" w:rsidP="007A6684">
            <w:pPr>
              <w:spacing w:after="0" w:line="240" w:lineRule="auto"/>
              <w:jc w:val="center"/>
              <w:rPr>
                <w:rFonts w:ascii="Calibri" w:eastAsia="Times New Roman" w:hAnsi="Calibri" w:cs="Calibri"/>
                <w:b/>
                <w:bCs/>
                <w:color w:val="000000"/>
              </w:rPr>
            </w:pPr>
            <w:proofErr w:type="spellStart"/>
            <w:r w:rsidRPr="007A6684">
              <w:rPr>
                <w:rFonts w:ascii="Calibri" w:eastAsia="Times New Roman" w:hAnsi="Calibri" w:cs="Calibri"/>
                <w:b/>
                <w:bCs/>
                <w:color w:val="000000"/>
              </w:rPr>
              <w:t>tax_id</w:t>
            </w:r>
            <w:proofErr w:type="spellEnd"/>
          </w:p>
        </w:tc>
        <w:tc>
          <w:tcPr>
            <w:tcW w:w="1020" w:type="dxa"/>
            <w:tcBorders>
              <w:top w:val="single" w:sz="4" w:space="0" w:color="auto"/>
              <w:left w:val="nil"/>
              <w:bottom w:val="single" w:sz="4" w:space="0" w:color="auto"/>
              <w:right w:val="single" w:sz="4" w:space="0" w:color="auto"/>
            </w:tcBorders>
            <w:shd w:val="clear" w:color="auto" w:fill="auto"/>
            <w:noWrap/>
            <w:vAlign w:val="bottom"/>
            <w:hideMark/>
          </w:tcPr>
          <w:p w14:paraId="2B1989D9"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threshold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14:paraId="0DCA1DC1" w14:textId="77777777" w:rsidR="007A6684" w:rsidRPr="007A6684" w:rsidRDefault="007A6684" w:rsidP="007A6684">
            <w:pPr>
              <w:spacing w:after="0" w:line="240" w:lineRule="auto"/>
              <w:rPr>
                <w:rFonts w:ascii="Calibri" w:eastAsia="Times New Roman" w:hAnsi="Calibri" w:cs="Calibri"/>
                <w:b/>
                <w:bCs/>
                <w:color w:val="000000"/>
              </w:rPr>
            </w:pPr>
            <w:r w:rsidRPr="007A6684">
              <w:rPr>
                <w:rFonts w:ascii="Calibri" w:eastAsia="Times New Roman" w:hAnsi="Calibri" w:cs="Calibri"/>
                <w:b/>
                <w:bCs/>
                <w:color w:val="000000"/>
              </w:rPr>
              <w:t>organism</w:t>
            </w:r>
          </w:p>
        </w:tc>
      </w:tr>
      <w:tr w:rsidR="007A6684" w:rsidRPr="007A6684" w14:paraId="270AA5A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779DD8F"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5833</w:t>
            </w:r>
          </w:p>
        </w:tc>
        <w:tc>
          <w:tcPr>
            <w:tcW w:w="1020" w:type="dxa"/>
            <w:tcBorders>
              <w:top w:val="nil"/>
              <w:left w:val="nil"/>
              <w:bottom w:val="single" w:sz="4" w:space="0" w:color="auto"/>
              <w:right w:val="single" w:sz="4" w:space="0" w:color="auto"/>
            </w:tcBorders>
            <w:shd w:val="clear" w:color="auto" w:fill="auto"/>
            <w:noWrap/>
            <w:vAlign w:val="bottom"/>
            <w:hideMark/>
          </w:tcPr>
          <w:p w14:paraId="79358DF0"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36.89212</w:t>
            </w:r>
          </w:p>
        </w:tc>
        <w:tc>
          <w:tcPr>
            <w:tcW w:w="2340" w:type="dxa"/>
            <w:tcBorders>
              <w:top w:val="nil"/>
              <w:left w:val="nil"/>
              <w:bottom w:val="single" w:sz="4" w:space="0" w:color="auto"/>
              <w:right w:val="single" w:sz="4" w:space="0" w:color="auto"/>
            </w:tcBorders>
            <w:shd w:val="clear" w:color="auto" w:fill="auto"/>
            <w:noWrap/>
            <w:vAlign w:val="bottom"/>
            <w:hideMark/>
          </w:tcPr>
          <w:p w14:paraId="16932BF9"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Plasmodium falciparum</w:t>
            </w:r>
          </w:p>
        </w:tc>
      </w:tr>
      <w:tr w:rsidR="007A6684" w:rsidRPr="007A6684" w14:paraId="738FC61A"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E80F7D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5664</w:t>
            </w:r>
          </w:p>
        </w:tc>
        <w:tc>
          <w:tcPr>
            <w:tcW w:w="1020" w:type="dxa"/>
            <w:tcBorders>
              <w:top w:val="nil"/>
              <w:left w:val="nil"/>
              <w:bottom w:val="single" w:sz="4" w:space="0" w:color="auto"/>
              <w:right w:val="single" w:sz="4" w:space="0" w:color="auto"/>
            </w:tcBorders>
            <w:shd w:val="clear" w:color="auto" w:fill="auto"/>
            <w:noWrap/>
            <w:vAlign w:val="bottom"/>
            <w:hideMark/>
          </w:tcPr>
          <w:p w14:paraId="14B0D19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30.63388</w:t>
            </w:r>
          </w:p>
        </w:tc>
        <w:tc>
          <w:tcPr>
            <w:tcW w:w="2340" w:type="dxa"/>
            <w:tcBorders>
              <w:top w:val="nil"/>
              <w:left w:val="nil"/>
              <w:bottom w:val="single" w:sz="4" w:space="0" w:color="auto"/>
              <w:right w:val="single" w:sz="4" w:space="0" w:color="auto"/>
            </w:tcBorders>
            <w:shd w:val="clear" w:color="auto" w:fill="auto"/>
            <w:noWrap/>
            <w:vAlign w:val="bottom"/>
            <w:hideMark/>
          </w:tcPr>
          <w:p w14:paraId="5E656991"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Leishmania major</w:t>
            </w:r>
          </w:p>
        </w:tc>
      </w:tr>
      <w:tr w:rsidR="007A6684" w:rsidRPr="007A6684" w14:paraId="54EBE91B"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AFB8E5"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5691</w:t>
            </w:r>
          </w:p>
        </w:tc>
        <w:tc>
          <w:tcPr>
            <w:tcW w:w="1020" w:type="dxa"/>
            <w:tcBorders>
              <w:top w:val="nil"/>
              <w:left w:val="nil"/>
              <w:bottom w:val="single" w:sz="4" w:space="0" w:color="auto"/>
              <w:right w:val="single" w:sz="4" w:space="0" w:color="auto"/>
            </w:tcBorders>
            <w:shd w:val="clear" w:color="auto" w:fill="auto"/>
            <w:noWrap/>
            <w:vAlign w:val="bottom"/>
            <w:hideMark/>
          </w:tcPr>
          <w:p w14:paraId="0955274D"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22D15D10"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brucei</w:t>
            </w:r>
          </w:p>
        </w:tc>
      </w:tr>
      <w:tr w:rsidR="007A6684" w:rsidRPr="007A6684" w14:paraId="166061B2"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5A96C8"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5693</w:t>
            </w:r>
          </w:p>
        </w:tc>
        <w:tc>
          <w:tcPr>
            <w:tcW w:w="1020" w:type="dxa"/>
            <w:tcBorders>
              <w:top w:val="nil"/>
              <w:left w:val="nil"/>
              <w:bottom w:val="single" w:sz="4" w:space="0" w:color="auto"/>
              <w:right w:val="single" w:sz="4" w:space="0" w:color="auto"/>
            </w:tcBorders>
            <w:shd w:val="clear" w:color="auto" w:fill="auto"/>
            <w:noWrap/>
            <w:vAlign w:val="bottom"/>
            <w:hideMark/>
          </w:tcPr>
          <w:p w14:paraId="23577F0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29.04432</w:t>
            </w:r>
          </w:p>
        </w:tc>
        <w:tc>
          <w:tcPr>
            <w:tcW w:w="2340" w:type="dxa"/>
            <w:tcBorders>
              <w:top w:val="nil"/>
              <w:left w:val="nil"/>
              <w:bottom w:val="single" w:sz="4" w:space="0" w:color="auto"/>
              <w:right w:val="single" w:sz="4" w:space="0" w:color="auto"/>
            </w:tcBorders>
            <w:shd w:val="clear" w:color="auto" w:fill="auto"/>
            <w:noWrap/>
            <w:vAlign w:val="bottom"/>
            <w:hideMark/>
          </w:tcPr>
          <w:p w14:paraId="6EB0F97F"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Trypanosoma cruzi</w:t>
            </w:r>
          </w:p>
        </w:tc>
      </w:tr>
      <w:tr w:rsidR="007A6684" w:rsidRPr="007A6684" w14:paraId="2EAAD4F9" w14:textId="77777777" w:rsidTr="007A668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A909427"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272561</w:t>
            </w:r>
          </w:p>
        </w:tc>
        <w:tc>
          <w:tcPr>
            <w:tcW w:w="1020" w:type="dxa"/>
            <w:tcBorders>
              <w:top w:val="nil"/>
              <w:left w:val="nil"/>
              <w:bottom w:val="single" w:sz="4" w:space="0" w:color="auto"/>
              <w:right w:val="single" w:sz="4" w:space="0" w:color="auto"/>
            </w:tcBorders>
            <w:shd w:val="clear" w:color="auto" w:fill="auto"/>
            <w:noWrap/>
            <w:vAlign w:val="bottom"/>
            <w:hideMark/>
          </w:tcPr>
          <w:p w14:paraId="67904F44" w14:textId="77777777" w:rsidR="007A6684" w:rsidRPr="007A6684" w:rsidRDefault="007A6684" w:rsidP="007A6684">
            <w:pPr>
              <w:spacing w:after="0" w:line="240" w:lineRule="auto"/>
              <w:jc w:val="right"/>
              <w:rPr>
                <w:rFonts w:ascii="Calibri" w:eastAsia="Times New Roman" w:hAnsi="Calibri" w:cs="Calibri"/>
                <w:color w:val="000000"/>
              </w:rPr>
            </w:pPr>
            <w:r w:rsidRPr="007A6684">
              <w:rPr>
                <w:rFonts w:ascii="Calibri" w:eastAsia="Times New Roman" w:hAnsi="Calibri" w:cs="Calibri"/>
                <w:color w:val="000000"/>
              </w:rPr>
              <w:t>35.31996</w:t>
            </w:r>
          </w:p>
        </w:tc>
        <w:tc>
          <w:tcPr>
            <w:tcW w:w="2340" w:type="dxa"/>
            <w:tcBorders>
              <w:top w:val="nil"/>
              <w:left w:val="nil"/>
              <w:bottom w:val="single" w:sz="4" w:space="0" w:color="auto"/>
              <w:right w:val="single" w:sz="4" w:space="0" w:color="auto"/>
            </w:tcBorders>
            <w:shd w:val="clear" w:color="auto" w:fill="auto"/>
            <w:noWrap/>
            <w:vAlign w:val="bottom"/>
            <w:hideMark/>
          </w:tcPr>
          <w:p w14:paraId="263DDF43" w14:textId="77777777" w:rsidR="007A6684" w:rsidRPr="007A6684" w:rsidRDefault="007A6684" w:rsidP="007A6684">
            <w:pPr>
              <w:spacing w:after="0" w:line="240" w:lineRule="auto"/>
              <w:rPr>
                <w:rFonts w:ascii="Calibri" w:eastAsia="Times New Roman" w:hAnsi="Calibri" w:cs="Calibri"/>
                <w:color w:val="000000"/>
              </w:rPr>
            </w:pPr>
            <w:r w:rsidRPr="007A6684">
              <w:rPr>
                <w:rFonts w:ascii="Calibri" w:eastAsia="Times New Roman" w:hAnsi="Calibri" w:cs="Calibri"/>
                <w:color w:val="000000"/>
              </w:rPr>
              <w:t>Chlamidia trachomatis</w:t>
            </w:r>
          </w:p>
        </w:tc>
      </w:tr>
    </w:tbl>
    <w:p w14:paraId="0DB65D9D" w14:textId="14324F28" w:rsidR="00942D2C" w:rsidRDefault="007A6684" w:rsidP="007A6684">
      <w:pPr>
        <w:pStyle w:val="Caption"/>
      </w:pPr>
      <w:bookmarkStart w:id="17" w:name="_Ref470661950"/>
      <w:r>
        <w:t xml:space="preserve">Table </w:t>
      </w:r>
      <w:fldSimple w:instr=" SEQ Table \* ARABIC ">
        <w:r w:rsidR="00985D3D">
          <w:rPr>
            <w:noProof/>
          </w:rPr>
          <w:t>1</w:t>
        </w:r>
      </w:fldSimple>
      <w:r w:rsidR="00DB1DEB">
        <w:t xml:space="preserve">: </w:t>
      </w:r>
      <w:proofErr w:type="spellStart"/>
      <w:r w:rsidR="00DB1DEB">
        <w:t>tax_norm_threshold</w:t>
      </w:r>
      <w:proofErr w:type="spellEnd"/>
      <w:r w:rsidR="00DB1DEB">
        <w:t xml:space="preserve"> values.</w:t>
      </w:r>
      <w:bookmarkEnd w:id="17"/>
      <w:r w:rsidR="00942D2C">
        <w:br w:type="page"/>
      </w:r>
    </w:p>
    <w:p w14:paraId="635A5085" w14:textId="77777777" w:rsidR="00A634D7" w:rsidRPr="00A634D7" w:rsidRDefault="00A634D7" w:rsidP="00A634D7"/>
    <w:p w14:paraId="283206CF" w14:textId="77777777" w:rsidR="00942D2C" w:rsidRDefault="00942D2C" w:rsidP="00942D2C">
      <w:pPr>
        <w:keepNext/>
      </w:pPr>
      <w:r>
        <w:rPr>
          <w:noProof/>
        </w:rPr>
        <w:drawing>
          <wp:inline distT="0" distB="0" distL="0" distR="0" wp14:anchorId="5A0B8AC5" wp14:editId="07D7889A">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0px-Plasmodium.png"/>
                    <pic:cNvPicPr/>
                  </pic:nvPicPr>
                  <pic:blipFill>
                    <a:blip r:embed="rId46">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p w14:paraId="223C0493" w14:textId="2B0D5FB0" w:rsidR="00597E0E" w:rsidRDefault="00942D2C" w:rsidP="00942D2C">
      <w:pPr>
        <w:pStyle w:val="Caption"/>
      </w:pPr>
      <w:bookmarkStart w:id="18" w:name="_Ref468770890"/>
      <w:r>
        <w:t xml:space="preserve">Figure </w:t>
      </w:r>
      <w:fldSimple w:instr=" SEQ Figure \* ARABIC ">
        <w:r w:rsidR="00172D93">
          <w:rPr>
            <w:noProof/>
          </w:rPr>
          <w:t>6</w:t>
        </w:r>
      </w:fldSimple>
      <w:r>
        <w:t>: Plasmodium structural diagram showing organelles.</w:t>
      </w:r>
      <w:bookmarkEnd w:id="18"/>
    </w:p>
    <w:p w14:paraId="738838EA" w14:textId="77777777" w:rsidR="007943A2" w:rsidRDefault="007943A2" w:rsidP="007943A2">
      <w:pPr>
        <w:pStyle w:val="Heading2"/>
      </w:pPr>
      <w:bookmarkStart w:id="19" w:name="_Ref466212027"/>
      <w:r>
        <w:t xml:space="preserve">Loading </w:t>
      </w:r>
      <w:r>
        <w:rPr>
          <w:i/>
        </w:rPr>
        <w:t>blast_statistics</w:t>
      </w:r>
      <w:r>
        <w:t xml:space="preserve"> </w:t>
      </w:r>
      <w:proofErr w:type="spellStart"/>
      <w:r>
        <w:t>dataframe</w:t>
      </w:r>
      <w:proofErr w:type="spellEnd"/>
      <w:r>
        <w:t>.</w:t>
      </w:r>
      <w:bookmarkEnd w:id="19"/>
    </w:p>
    <w:p w14:paraId="4BFC6E14" w14:textId="77777777" w:rsidR="007943A2" w:rsidRPr="000654F9"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library(</w:t>
      </w:r>
      <w:proofErr w:type="spellStart"/>
      <w:r w:rsidRPr="000654F9">
        <w:rPr>
          <w:rFonts w:ascii="Courier New" w:hAnsi="Courier New" w:cs="Courier New"/>
          <w:sz w:val="18"/>
          <w:szCs w:val="18"/>
        </w:rPr>
        <w:t>RPostgreSQL</w:t>
      </w:r>
      <w:proofErr w:type="spellEnd"/>
      <w:r w:rsidRPr="000654F9">
        <w:rPr>
          <w:rFonts w:ascii="Courier New" w:hAnsi="Courier New" w:cs="Courier New"/>
          <w:sz w:val="18"/>
          <w:szCs w:val="18"/>
        </w:rPr>
        <w:t>)</w:t>
      </w:r>
    </w:p>
    <w:p w14:paraId="2E17E5E2" w14:textId="77777777" w:rsidR="007943A2" w:rsidRPr="000654F9" w:rsidRDefault="007943A2" w:rsidP="007943A2">
      <w:pPr>
        <w:spacing w:after="0" w:line="240" w:lineRule="auto"/>
        <w:rPr>
          <w:rFonts w:ascii="Courier New" w:hAnsi="Courier New" w:cs="Courier New"/>
          <w:sz w:val="18"/>
          <w:szCs w:val="18"/>
        </w:rPr>
      </w:pPr>
      <w:proofErr w:type="spellStart"/>
      <w:r w:rsidRPr="000654F9">
        <w:rPr>
          <w:rFonts w:ascii="Courier New" w:hAnsi="Courier New" w:cs="Courier New"/>
          <w:sz w:val="18"/>
          <w:szCs w:val="18"/>
        </w:rPr>
        <w:t>drv</w:t>
      </w:r>
      <w:proofErr w:type="spellEnd"/>
      <w:r w:rsidRPr="000654F9">
        <w:rPr>
          <w:rFonts w:ascii="Courier New" w:hAnsi="Courier New" w:cs="Courier New"/>
          <w:sz w:val="18"/>
          <w:szCs w:val="18"/>
        </w:rPr>
        <w:t>=</w:t>
      </w:r>
      <w:proofErr w:type="spellStart"/>
      <w:r w:rsidRPr="000654F9">
        <w:rPr>
          <w:rFonts w:ascii="Courier New" w:hAnsi="Courier New" w:cs="Courier New"/>
          <w:sz w:val="18"/>
          <w:szCs w:val="18"/>
        </w:rPr>
        <w:t>dbDriver</w:t>
      </w:r>
      <w:proofErr w:type="spellEnd"/>
      <w:r w:rsidRPr="000654F9">
        <w:rPr>
          <w:rFonts w:ascii="Courier New" w:hAnsi="Courier New" w:cs="Courier New"/>
          <w:sz w:val="18"/>
          <w:szCs w:val="18"/>
        </w:rPr>
        <w:t>('PostgreSQL')</w:t>
      </w:r>
    </w:p>
    <w:p w14:paraId="65DAE92A" w14:textId="77777777" w:rsidR="007943A2" w:rsidRDefault="007943A2" w:rsidP="007943A2">
      <w:pPr>
        <w:spacing w:after="0" w:line="240" w:lineRule="auto"/>
        <w:rPr>
          <w:rFonts w:ascii="Courier New" w:hAnsi="Courier New" w:cs="Courier New"/>
          <w:sz w:val="18"/>
          <w:szCs w:val="18"/>
        </w:rPr>
      </w:pPr>
      <w:r w:rsidRPr="000654F9">
        <w:rPr>
          <w:rFonts w:ascii="Courier New" w:hAnsi="Courier New" w:cs="Courier New"/>
          <w:sz w:val="18"/>
          <w:szCs w:val="18"/>
        </w:rPr>
        <w:t>con=dbConnect(drv,dbname='chembl_20',port=5432,host='localhost',user='mychembl')</w:t>
      </w:r>
    </w:p>
    <w:p w14:paraId="1A2FD6D6" w14:textId="77777777" w:rsidR="007943A2" w:rsidRDefault="007943A2" w:rsidP="007943A2">
      <w:pPr>
        <w:spacing w:after="0" w:line="240" w:lineRule="auto"/>
      </w:pPr>
      <w:r>
        <w:t>blast_statistics=</w:t>
      </w:r>
      <w:proofErr w:type="spellStart"/>
      <w:r>
        <w:t>dbReadTable</w:t>
      </w:r>
      <w:proofErr w:type="spellEnd"/>
      <w:r>
        <w:t>(</w:t>
      </w:r>
      <w:proofErr w:type="spellStart"/>
      <w:r>
        <w:t>con,'blast_statistics</w:t>
      </w:r>
      <w:proofErr w:type="spellEnd"/>
      <w:r>
        <w:t>')</w:t>
      </w:r>
    </w:p>
    <w:p w14:paraId="38519CC5" w14:textId="77777777" w:rsidR="007943A2" w:rsidRDefault="007943A2" w:rsidP="007943A2">
      <w:pPr>
        <w:keepNext/>
      </w:pPr>
      <w:r>
        <w:rPr>
          <w:rFonts w:ascii="Courier New" w:hAnsi="Courier New" w:cs="Courier New"/>
          <w:noProof/>
        </w:rPr>
        <w:drawing>
          <wp:inline distT="0" distB="0" distL="0" distR="0" wp14:anchorId="72A03809" wp14:editId="0792A50A">
            <wp:extent cx="4933950" cy="224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tiff"/>
                    <pic:cNvPicPr/>
                  </pic:nvPicPr>
                  <pic:blipFill>
                    <a:blip r:embed="rId47">
                      <a:extLst>
                        <a:ext uri="{28A0092B-C50C-407E-A947-70E740481C1C}">
                          <a14:useLocalDpi xmlns:a14="http://schemas.microsoft.com/office/drawing/2010/main" val="0"/>
                        </a:ext>
                      </a:extLst>
                    </a:blip>
                    <a:stretch>
                      <a:fillRect/>
                    </a:stretch>
                  </pic:blipFill>
                  <pic:spPr>
                    <a:xfrm>
                      <a:off x="0" y="0"/>
                      <a:ext cx="4933950" cy="2247900"/>
                    </a:xfrm>
                    <a:prstGeom prst="rect">
                      <a:avLst/>
                    </a:prstGeom>
                  </pic:spPr>
                </pic:pic>
              </a:graphicData>
            </a:graphic>
          </wp:inline>
        </w:drawing>
      </w:r>
    </w:p>
    <w:p w14:paraId="2DF800EB" w14:textId="05279740" w:rsidR="007943A2" w:rsidRDefault="007943A2" w:rsidP="007943A2">
      <w:pPr>
        <w:pStyle w:val="Caption"/>
      </w:pPr>
      <w:bookmarkStart w:id="20" w:name="_Ref468772317"/>
      <w:r>
        <w:t xml:space="preserve">Figure </w:t>
      </w:r>
      <w:fldSimple w:instr=" SEQ Figure \* ARABIC ">
        <w:r w:rsidR="00172D93">
          <w:rPr>
            <w:noProof/>
          </w:rPr>
          <w:t>7</w:t>
        </w:r>
      </w:fldSimple>
      <w:r>
        <w:t>:Histogram showing distribution of scores.</w:t>
      </w:r>
      <w:bookmarkEnd w:id="20"/>
    </w:p>
    <w:p w14:paraId="1E47F890" w14:textId="77777777" w:rsidR="007943A2" w:rsidRDefault="007943A2" w:rsidP="007943A2">
      <w:r>
        <w:t xml:space="preserve">These diagrams were generated by </w:t>
      </w:r>
      <w:r w:rsidR="00687FB8">
        <w:t>the following</w:t>
      </w:r>
      <w:r>
        <w:t xml:space="preserve"> statements:</w:t>
      </w:r>
    </w:p>
    <w:p w14:paraId="4A1760D6"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old.par</w:t>
      </w:r>
      <w:proofErr w:type="spellEnd"/>
      <w:r w:rsidRPr="00131943">
        <w:rPr>
          <w:rFonts w:ascii="Courier New" w:hAnsi="Courier New" w:cs="Courier New"/>
          <w:sz w:val="20"/>
          <w:szCs w:val="20"/>
        </w:rPr>
        <w:t>=par(</w:t>
      </w:r>
      <w:proofErr w:type="spellStart"/>
      <w:r w:rsidRPr="00131943">
        <w:rPr>
          <w:rFonts w:ascii="Courier New" w:hAnsi="Courier New" w:cs="Courier New"/>
          <w:sz w:val="20"/>
          <w:szCs w:val="20"/>
        </w:rPr>
        <w:t>mfrow</w:t>
      </w:r>
      <w:proofErr w:type="spellEnd"/>
      <w:r w:rsidRPr="00131943">
        <w:rPr>
          <w:rFonts w:ascii="Courier New" w:hAnsi="Courier New" w:cs="Courier New"/>
          <w:sz w:val="20"/>
          <w:szCs w:val="20"/>
        </w:rPr>
        <w:t>=c(2,2))</w:t>
      </w:r>
    </w:p>
    <w:p w14:paraId="7DEAD83E" w14:textId="77777777" w:rsidR="007943A2" w:rsidRPr="00131943" w:rsidRDefault="007943A2" w:rsidP="007943A2">
      <w:pPr>
        <w:spacing w:after="0"/>
        <w:rPr>
          <w:rFonts w:ascii="Courier New" w:hAnsi="Courier New" w:cs="Courier New"/>
          <w:sz w:val="20"/>
          <w:szCs w:val="20"/>
        </w:rPr>
      </w:pPr>
      <w:proofErr w:type="spellStart"/>
      <w:r w:rsidRPr="00131943">
        <w:rPr>
          <w:rFonts w:ascii="Courier New" w:hAnsi="Courier New" w:cs="Courier New"/>
          <w:sz w:val="20"/>
          <w:szCs w:val="20"/>
        </w:rPr>
        <w:t>hist</w:t>
      </w:r>
      <w:proofErr w:type="spellEnd"/>
      <w:r w:rsidRPr="00131943">
        <w:rPr>
          <w:rFonts w:ascii="Courier New" w:hAnsi="Courier New" w:cs="Courier New"/>
          <w:sz w:val="20"/>
          <w:szCs w:val="20"/>
        </w:rPr>
        <w:t>(score)</w:t>
      </w:r>
    </w:p>
    <w:p w14:paraId="3576AEF2" w14:textId="77777777" w:rsidR="007943A2" w:rsidRDefault="007943A2" w:rsidP="007943A2">
      <w:pPr>
        <w:spacing w:after="0" w:line="240" w:lineRule="auto"/>
        <w:rPr>
          <w:rFonts w:ascii="Courier New" w:hAnsi="Courier New" w:cs="Courier New"/>
        </w:rPr>
      </w:pPr>
      <w:proofErr w:type="spellStart"/>
      <w:r w:rsidRPr="003B1766">
        <w:rPr>
          <w:rFonts w:ascii="Courier New" w:hAnsi="Courier New" w:cs="Courier New"/>
        </w:rPr>
        <w:t>hist</w:t>
      </w:r>
      <w:proofErr w:type="spellEnd"/>
      <w:r w:rsidRPr="003B1766">
        <w:rPr>
          <w:rFonts w:ascii="Courier New" w:hAnsi="Courier New" w:cs="Courier New"/>
        </w:rPr>
        <w:t>(log(score))</w:t>
      </w:r>
    </w:p>
    <w:p w14:paraId="25224D76" w14:textId="77777777" w:rsidR="007943A2" w:rsidRDefault="007943A2" w:rsidP="007943A2">
      <w:pPr>
        <w:spacing w:after="0" w:line="240" w:lineRule="auto"/>
        <w:rPr>
          <w:rFonts w:ascii="Courier New" w:hAnsi="Courier New" w:cs="Courier New"/>
        </w:rPr>
      </w:pPr>
      <w:r>
        <w:rPr>
          <w:rFonts w:ascii="Courier New" w:hAnsi="Courier New" w:cs="Courier New"/>
        </w:rPr>
        <w:t>par(</w:t>
      </w:r>
      <w:proofErr w:type="spellStart"/>
      <w:r>
        <w:rPr>
          <w:rFonts w:ascii="Courier New" w:hAnsi="Courier New" w:cs="Courier New"/>
        </w:rPr>
        <w:t>old.par</w:t>
      </w:r>
      <w:proofErr w:type="spellEnd"/>
      <w:r>
        <w:rPr>
          <w:rFonts w:ascii="Courier New" w:hAnsi="Courier New" w:cs="Courier New"/>
        </w:rPr>
        <w:t>)</w:t>
      </w:r>
    </w:p>
    <w:p w14:paraId="30026FA6" w14:textId="77777777" w:rsidR="00D4728D" w:rsidRDefault="00D4728D">
      <w:pPr>
        <w:rPr>
          <w:rFonts w:ascii="Courier New" w:hAnsi="Courier New" w:cs="Courier New"/>
        </w:rPr>
      </w:pPr>
      <w:r>
        <w:rPr>
          <w:rFonts w:ascii="Courier New" w:hAnsi="Courier New" w:cs="Courier New"/>
        </w:rPr>
        <w:br w:type="page"/>
      </w:r>
    </w:p>
    <w:p w14:paraId="68820D97" w14:textId="77777777" w:rsidR="00D4728D" w:rsidRPr="007943A2" w:rsidRDefault="00E160E0" w:rsidP="007943A2">
      <w:pPr>
        <w:spacing w:after="0" w:line="240" w:lineRule="auto"/>
      </w:pPr>
      <w:r>
        <w:rPr>
          <w:noProof/>
        </w:rPr>
        <w:lastRenderedPageBreak/>
        <w:drawing>
          <wp:inline distT="0" distB="0" distL="0" distR="0" wp14:anchorId="1FD2162D" wp14:editId="59A96FE6">
            <wp:extent cx="4114800" cy="41073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8_all_scores_qqnorm.tiff"/>
                    <pic:cNvPicPr/>
                  </pic:nvPicPr>
                  <pic:blipFill>
                    <a:blip r:embed="rId48">
                      <a:extLst>
                        <a:ext uri="{28A0092B-C50C-407E-A947-70E740481C1C}">
                          <a14:useLocalDpi xmlns:a14="http://schemas.microsoft.com/office/drawing/2010/main" val="0"/>
                        </a:ext>
                      </a:extLst>
                    </a:blip>
                    <a:stretch>
                      <a:fillRect/>
                    </a:stretch>
                  </pic:blipFill>
                  <pic:spPr>
                    <a:xfrm>
                      <a:off x="0" y="0"/>
                      <a:ext cx="4123944" cy="4116486"/>
                    </a:xfrm>
                    <a:prstGeom prst="rect">
                      <a:avLst/>
                    </a:prstGeom>
                  </pic:spPr>
                </pic:pic>
              </a:graphicData>
            </a:graphic>
          </wp:inline>
        </w:drawing>
      </w:r>
    </w:p>
    <w:p w14:paraId="60505556" w14:textId="150717A5" w:rsidR="007943A2" w:rsidRDefault="00E160E0" w:rsidP="00E160E0">
      <w:pPr>
        <w:pStyle w:val="Caption"/>
      </w:pPr>
      <w:bookmarkStart w:id="21" w:name="_Ref468783544"/>
      <w:r>
        <w:t xml:space="preserve">Figure </w:t>
      </w:r>
      <w:fldSimple w:instr=" SEQ Figure \* ARABIC ">
        <w:r w:rsidR="00172D93">
          <w:rPr>
            <w:noProof/>
          </w:rPr>
          <w:t>8</w:t>
        </w:r>
      </w:fldSimple>
      <w:r>
        <w:t>: "All malaria scores" qqnorm plot.</w:t>
      </w:r>
      <w:bookmarkEnd w:id="21"/>
    </w:p>
    <w:p w14:paraId="04E6AB46" w14:textId="77777777" w:rsidR="00E160E0" w:rsidRDefault="00E160E0" w:rsidP="00E160E0">
      <w:r>
        <w:t>The red line shows expected normality.  This plot shows departure from normality at the right (upper) portion of the graph.</w:t>
      </w:r>
    </w:p>
    <w:p w14:paraId="2045468B" w14:textId="77777777" w:rsidR="00A27B94" w:rsidRDefault="00A27B94" w:rsidP="00E160E0">
      <w:r>
        <w:t>These statements produce the graph:</w:t>
      </w:r>
    </w:p>
    <w:p w14:paraId="1CAFF91F" w14:textId="77777777" w:rsidR="00A27B94" w:rsidRP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qqnorm(</w:t>
      </w:r>
      <w:proofErr w:type="spellStart"/>
      <w:r w:rsidRPr="00A27B94">
        <w:rPr>
          <w:rFonts w:ascii="Courier New" w:hAnsi="Courier New" w:cs="Courier New"/>
          <w:sz w:val="18"/>
          <w:szCs w:val="18"/>
        </w:rPr>
        <w:t>malaria_statistics$score,main</w:t>
      </w:r>
      <w:proofErr w:type="spellEnd"/>
      <w:r w:rsidRPr="00A27B94">
        <w:rPr>
          <w:rFonts w:ascii="Courier New" w:hAnsi="Courier New" w:cs="Courier New"/>
          <w:sz w:val="18"/>
          <w:szCs w:val="18"/>
        </w:rPr>
        <w:t>='All Malaria Scores')</w:t>
      </w:r>
    </w:p>
    <w:p w14:paraId="25F4DDB3" w14:textId="77777777" w:rsidR="00A27B94" w:rsidRDefault="00A27B94" w:rsidP="00A27B94">
      <w:pPr>
        <w:spacing w:after="0" w:line="240" w:lineRule="auto"/>
        <w:rPr>
          <w:rFonts w:ascii="Courier New" w:hAnsi="Courier New" w:cs="Courier New"/>
          <w:sz w:val="18"/>
          <w:szCs w:val="18"/>
        </w:rPr>
      </w:pPr>
      <w:r w:rsidRPr="00A27B94">
        <w:rPr>
          <w:rFonts w:ascii="Courier New" w:hAnsi="Courier New" w:cs="Courier New"/>
          <w:sz w:val="18"/>
          <w:szCs w:val="18"/>
        </w:rPr>
        <w:t>qqline(</w:t>
      </w:r>
      <w:proofErr w:type="spellStart"/>
      <w:r w:rsidRPr="00A27B94">
        <w:rPr>
          <w:rFonts w:ascii="Courier New" w:hAnsi="Courier New" w:cs="Courier New"/>
          <w:sz w:val="18"/>
          <w:szCs w:val="18"/>
        </w:rPr>
        <w:t>malaria_statistics$score,col</w:t>
      </w:r>
      <w:proofErr w:type="spellEnd"/>
      <w:r w:rsidRPr="00A27B94">
        <w:rPr>
          <w:rFonts w:ascii="Courier New" w:hAnsi="Courier New" w:cs="Courier New"/>
          <w:sz w:val="18"/>
          <w:szCs w:val="18"/>
        </w:rPr>
        <w:t>='red',</w:t>
      </w:r>
      <w:proofErr w:type="spellStart"/>
      <w:r w:rsidRPr="00A27B94">
        <w:rPr>
          <w:rFonts w:ascii="Courier New" w:hAnsi="Courier New" w:cs="Courier New"/>
          <w:sz w:val="18"/>
          <w:szCs w:val="18"/>
        </w:rPr>
        <w:t>lwd</w:t>
      </w:r>
      <w:proofErr w:type="spellEnd"/>
      <w:r w:rsidRPr="00A27B94">
        <w:rPr>
          <w:rFonts w:ascii="Courier New" w:hAnsi="Courier New" w:cs="Courier New"/>
          <w:sz w:val="18"/>
          <w:szCs w:val="18"/>
        </w:rPr>
        <w:t>=3)</w:t>
      </w:r>
    </w:p>
    <w:p w14:paraId="3DE9E1C9" w14:textId="77777777" w:rsidR="005F0AB0" w:rsidRDefault="005F0AB0" w:rsidP="00A27B94">
      <w:pPr>
        <w:spacing w:after="0" w:line="240" w:lineRule="auto"/>
        <w:rPr>
          <w:rFonts w:ascii="Courier New" w:hAnsi="Courier New" w:cs="Courier New"/>
          <w:sz w:val="18"/>
          <w:szCs w:val="18"/>
        </w:rPr>
      </w:pPr>
    </w:p>
    <w:p w14:paraId="5087B9FB" w14:textId="77777777" w:rsidR="005F0AB0" w:rsidRDefault="005F0AB0" w:rsidP="005F0AB0">
      <w:pPr>
        <w:keepNext/>
        <w:spacing w:after="0" w:line="240" w:lineRule="auto"/>
      </w:pPr>
      <w:r>
        <w:rPr>
          <w:rFonts w:ascii="Courier New" w:hAnsi="Courier New" w:cs="Courier New"/>
          <w:noProof/>
          <w:sz w:val="18"/>
          <w:szCs w:val="18"/>
        </w:rPr>
        <w:lastRenderedPageBreak/>
        <w:drawing>
          <wp:inline distT="0" distB="0" distL="0" distR="0" wp14:anchorId="5436A332" wp14:editId="4F1F8A6F">
            <wp:extent cx="3788276" cy="37814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9_malaria_normal_scores.tiff"/>
                    <pic:cNvPicPr/>
                  </pic:nvPicPr>
                  <pic:blipFill>
                    <a:blip r:embed="rId49">
                      <a:extLst>
                        <a:ext uri="{28A0092B-C50C-407E-A947-70E740481C1C}">
                          <a14:useLocalDpi xmlns:a14="http://schemas.microsoft.com/office/drawing/2010/main" val="0"/>
                        </a:ext>
                      </a:extLst>
                    </a:blip>
                    <a:stretch>
                      <a:fillRect/>
                    </a:stretch>
                  </pic:blipFill>
                  <pic:spPr>
                    <a:xfrm>
                      <a:off x="0" y="0"/>
                      <a:ext cx="3797491" cy="3790624"/>
                    </a:xfrm>
                    <a:prstGeom prst="rect">
                      <a:avLst/>
                    </a:prstGeom>
                  </pic:spPr>
                </pic:pic>
              </a:graphicData>
            </a:graphic>
          </wp:inline>
        </w:drawing>
      </w:r>
    </w:p>
    <w:p w14:paraId="01F6A37C" w14:textId="07C901E6" w:rsidR="005F0AB0" w:rsidRDefault="005F0AB0" w:rsidP="005F0AB0">
      <w:pPr>
        <w:pStyle w:val="Caption"/>
      </w:pPr>
      <w:bookmarkStart w:id="22" w:name="_Ref468785646"/>
      <w:r>
        <w:t xml:space="preserve">Figure </w:t>
      </w:r>
      <w:fldSimple w:instr=" SEQ Figure \* ARABIC ">
        <w:r w:rsidR="00172D93">
          <w:rPr>
            <w:noProof/>
          </w:rPr>
          <w:t>9</w:t>
        </w:r>
      </w:fldSimple>
      <w:r>
        <w:t xml:space="preserve">: </w:t>
      </w:r>
      <w:proofErr w:type="spellStart"/>
      <w:r>
        <w:t>p.falciparum</w:t>
      </w:r>
      <w:proofErr w:type="spellEnd"/>
      <w:r>
        <w:t xml:space="preserve"> normal scores.</w:t>
      </w:r>
      <w:bookmarkEnd w:id="22"/>
    </w:p>
    <w:p w14:paraId="6DEA8298"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Plot was produced by these R commands:</w:t>
      </w:r>
    </w:p>
    <w:p w14:paraId="58A0E40D"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significance_threshold</w:t>
      </w:r>
      <w:proofErr w:type="spellEnd"/>
      <w:r w:rsidRPr="005F0AB0">
        <w:rPr>
          <w:rFonts w:ascii="Courier New" w:hAnsi="Courier New" w:cs="Courier New"/>
          <w:sz w:val="18"/>
          <w:szCs w:val="18"/>
        </w:rPr>
        <w:t>&lt;-function(score){</w:t>
      </w:r>
    </w:p>
    <w:p w14:paraId="2F59A79B"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median(score)+2*mad(score)</w:t>
      </w:r>
    </w:p>
    <w:p w14:paraId="1D7FB9D5"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w:t>
      </w:r>
    </w:p>
    <w:p w14:paraId="4808CFA9" w14:textId="77777777" w:rsidR="005F0AB0" w:rsidRPr="005F0AB0" w:rsidRDefault="005F0AB0" w:rsidP="005F0AB0">
      <w:pPr>
        <w:spacing w:after="0"/>
        <w:rPr>
          <w:rFonts w:ascii="Courier New" w:hAnsi="Courier New" w:cs="Courier New"/>
          <w:sz w:val="18"/>
          <w:szCs w:val="18"/>
        </w:rPr>
      </w:pPr>
    </w:p>
    <w:p w14:paraId="1513517A"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malaria_threshold=significance_threshold(malaria_statistics$score)</w:t>
      </w:r>
    </w:p>
    <w:p w14:paraId="212968F3" w14:textId="77777777" w:rsidR="005F0AB0" w:rsidRPr="005F0AB0" w:rsidRDefault="005F0AB0" w:rsidP="005F0AB0">
      <w:pPr>
        <w:spacing w:after="0"/>
        <w:rPr>
          <w:rFonts w:ascii="Courier New" w:hAnsi="Courier New" w:cs="Courier New"/>
          <w:sz w:val="18"/>
          <w:szCs w:val="18"/>
        </w:rPr>
      </w:pPr>
      <w:proofErr w:type="spellStart"/>
      <w:r w:rsidRPr="005F0AB0">
        <w:rPr>
          <w:rFonts w:ascii="Courier New" w:hAnsi="Courier New" w:cs="Courier New"/>
          <w:sz w:val="18"/>
          <w:szCs w:val="18"/>
        </w:rPr>
        <w:t>norm_falciparum</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w:t>
      </w:r>
      <w:proofErr w:type="spellEnd"/>
      <w:r w:rsidRPr="005F0AB0">
        <w:rPr>
          <w:rFonts w:ascii="Courier New" w:hAnsi="Courier New" w:cs="Courier New"/>
          <w:sz w:val="18"/>
          <w:szCs w:val="18"/>
        </w:rPr>
        <w:t>[</w:t>
      </w:r>
      <w:proofErr w:type="spellStart"/>
      <w:r w:rsidRPr="005F0AB0">
        <w:rPr>
          <w:rFonts w:ascii="Courier New" w:hAnsi="Courier New" w:cs="Courier New"/>
          <w:sz w:val="18"/>
          <w:szCs w:val="18"/>
        </w:rPr>
        <w:t>malaria_statistics$score</w:t>
      </w:r>
      <w:proofErr w:type="spellEnd"/>
      <w:r w:rsidRPr="005F0AB0">
        <w:rPr>
          <w:rFonts w:ascii="Courier New" w:hAnsi="Courier New" w:cs="Courier New"/>
          <w:sz w:val="18"/>
          <w:szCs w:val="18"/>
        </w:rPr>
        <w:t xml:space="preserve"> &lt; </w:t>
      </w:r>
      <w:proofErr w:type="spellStart"/>
      <w:r w:rsidRPr="005F0AB0">
        <w:rPr>
          <w:rFonts w:ascii="Courier New" w:hAnsi="Courier New" w:cs="Courier New"/>
          <w:sz w:val="18"/>
          <w:szCs w:val="18"/>
        </w:rPr>
        <w:t>malaria_threshold</w:t>
      </w:r>
      <w:proofErr w:type="spellEnd"/>
      <w:r w:rsidRPr="005F0AB0">
        <w:rPr>
          <w:rFonts w:ascii="Courier New" w:hAnsi="Courier New" w:cs="Courier New"/>
          <w:sz w:val="18"/>
          <w:szCs w:val="18"/>
        </w:rPr>
        <w:t>,]</w:t>
      </w:r>
    </w:p>
    <w:p w14:paraId="4CABEB86" w14:textId="77777777" w:rsidR="005F0AB0" w:rsidRPr="005F0AB0" w:rsidRDefault="005F0AB0" w:rsidP="005F0AB0">
      <w:pPr>
        <w:spacing w:after="0"/>
        <w:rPr>
          <w:rFonts w:ascii="Courier New" w:hAnsi="Courier New" w:cs="Courier New"/>
          <w:sz w:val="18"/>
          <w:szCs w:val="18"/>
        </w:rPr>
      </w:pPr>
    </w:p>
    <w:p w14:paraId="7A7744D3" w14:textId="77777777" w:rsidR="005F0AB0" w:rsidRP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qqnorm(</w:t>
      </w:r>
      <w:proofErr w:type="spellStart"/>
      <w:r w:rsidRPr="005F0AB0">
        <w:rPr>
          <w:rFonts w:ascii="Courier New" w:hAnsi="Courier New" w:cs="Courier New"/>
          <w:sz w:val="18"/>
          <w:szCs w:val="18"/>
        </w:rPr>
        <w:t>norm_falciparum$score,main</w:t>
      </w:r>
      <w:proofErr w:type="spellEnd"/>
      <w:r w:rsidRPr="005F0AB0">
        <w:rPr>
          <w:rFonts w:ascii="Courier New" w:hAnsi="Courier New" w:cs="Courier New"/>
          <w:sz w:val="18"/>
          <w:szCs w:val="18"/>
        </w:rPr>
        <w:t>='p. falciparum normal scores')</w:t>
      </w:r>
    </w:p>
    <w:p w14:paraId="4C9847FD" w14:textId="26CEABE8" w:rsidR="005F0AB0" w:rsidRDefault="005F0AB0" w:rsidP="005F0AB0">
      <w:pPr>
        <w:spacing w:after="0"/>
        <w:rPr>
          <w:rFonts w:ascii="Courier New" w:hAnsi="Courier New" w:cs="Courier New"/>
          <w:sz w:val="18"/>
          <w:szCs w:val="18"/>
        </w:rPr>
      </w:pPr>
      <w:r w:rsidRPr="005F0AB0">
        <w:rPr>
          <w:rFonts w:ascii="Courier New" w:hAnsi="Courier New" w:cs="Courier New"/>
          <w:sz w:val="18"/>
          <w:szCs w:val="18"/>
        </w:rPr>
        <w:t>qqline(</w:t>
      </w:r>
      <w:proofErr w:type="spellStart"/>
      <w:r w:rsidRPr="005F0AB0">
        <w:rPr>
          <w:rFonts w:ascii="Courier New" w:hAnsi="Courier New" w:cs="Courier New"/>
          <w:sz w:val="18"/>
          <w:szCs w:val="18"/>
        </w:rPr>
        <w:t>norm_falciparum$score,col</w:t>
      </w:r>
      <w:proofErr w:type="spellEnd"/>
      <w:r w:rsidRPr="005F0AB0">
        <w:rPr>
          <w:rFonts w:ascii="Courier New" w:hAnsi="Courier New" w:cs="Courier New"/>
          <w:sz w:val="18"/>
          <w:szCs w:val="18"/>
        </w:rPr>
        <w:t>='red',</w:t>
      </w:r>
      <w:proofErr w:type="spellStart"/>
      <w:r w:rsidRPr="005F0AB0">
        <w:rPr>
          <w:rFonts w:ascii="Courier New" w:hAnsi="Courier New" w:cs="Courier New"/>
          <w:sz w:val="18"/>
          <w:szCs w:val="18"/>
        </w:rPr>
        <w:t>lwd</w:t>
      </w:r>
      <w:proofErr w:type="spellEnd"/>
      <w:r w:rsidRPr="005F0AB0">
        <w:rPr>
          <w:rFonts w:ascii="Courier New" w:hAnsi="Courier New" w:cs="Courier New"/>
          <w:sz w:val="18"/>
          <w:szCs w:val="18"/>
        </w:rPr>
        <w:t>=3)</w:t>
      </w:r>
    </w:p>
    <w:p w14:paraId="61A59A94" w14:textId="7745837E" w:rsidR="0007078E" w:rsidRDefault="0007078E" w:rsidP="005F0AB0">
      <w:pPr>
        <w:spacing w:after="0"/>
        <w:rPr>
          <w:rFonts w:ascii="Courier New" w:hAnsi="Courier New" w:cs="Courier New"/>
          <w:sz w:val="18"/>
          <w:szCs w:val="18"/>
        </w:rPr>
      </w:pPr>
    </w:p>
    <w:p w14:paraId="40D25FCD" w14:textId="4AE9058C" w:rsidR="0007078E" w:rsidRDefault="0007078E" w:rsidP="005F0AB0">
      <w:pPr>
        <w:spacing w:after="0"/>
        <w:rPr>
          <w:rFonts w:ascii="Courier New" w:hAnsi="Courier New" w:cs="Courier New"/>
          <w:sz w:val="18"/>
          <w:szCs w:val="18"/>
        </w:rPr>
      </w:pPr>
      <w:r>
        <w:rPr>
          <w:rFonts w:ascii="Courier New" w:hAnsi="Courier New" w:cs="Courier New"/>
          <w:sz w:val="18"/>
          <w:szCs w:val="18"/>
        </w:rPr>
        <w:t>The red line indicates expected normality.</w:t>
      </w:r>
    </w:p>
    <w:p w14:paraId="090EA023" w14:textId="77777777" w:rsidR="003C572D" w:rsidRDefault="003C572D" w:rsidP="005F0AB0">
      <w:pPr>
        <w:spacing w:after="0"/>
        <w:rPr>
          <w:rFonts w:ascii="Courier New" w:hAnsi="Courier New" w:cs="Courier New"/>
          <w:sz w:val="18"/>
          <w:szCs w:val="18"/>
        </w:rPr>
      </w:pPr>
    </w:p>
    <w:p w14:paraId="0D037529" w14:textId="77777777" w:rsidR="00815099" w:rsidRDefault="003C572D" w:rsidP="00815099">
      <w:pPr>
        <w:keepNext/>
      </w:pPr>
      <w:r>
        <w:rPr>
          <w:rFonts w:ascii="Courier New" w:hAnsi="Courier New" w:cs="Courier New"/>
          <w:sz w:val="18"/>
          <w:szCs w:val="18"/>
        </w:rPr>
        <w:br w:type="page"/>
      </w:r>
      <w:r w:rsidR="00815099">
        <w:rPr>
          <w:rFonts w:ascii="Courier New" w:hAnsi="Courier New" w:cs="Courier New"/>
          <w:noProof/>
          <w:sz w:val="18"/>
          <w:szCs w:val="18"/>
        </w:rPr>
        <w:lastRenderedPageBreak/>
        <w:drawing>
          <wp:inline distT="0" distB="0" distL="0" distR="0" wp14:anchorId="5C4B5AD8" wp14:editId="16CB3414">
            <wp:extent cx="5943600" cy="2562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qplot_all.tiff"/>
                    <pic:cNvPicPr/>
                  </pic:nvPicPr>
                  <pic:blipFill>
                    <a:blip r:embed="rId50">
                      <a:extLst>
                        <a:ext uri="{28A0092B-C50C-407E-A947-70E740481C1C}">
                          <a14:useLocalDpi xmlns:a14="http://schemas.microsoft.com/office/drawing/2010/main" val="0"/>
                        </a:ext>
                      </a:extLst>
                    </a:blip>
                    <a:stretch>
                      <a:fillRect/>
                    </a:stretch>
                  </pic:blipFill>
                  <pic:spPr>
                    <a:xfrm>
                      <a:off x="0" y="0"/>
                      <a:ext cx="5943600" cy="2562225"/>
                    </a:xfrm>
                    <a:prstGeom prst="rect">
                      <a:avLst/>
                    </a:prstGeom>
                  </pic:spPr>
                </pic:pic>
              </a:graphicData>
            </a:graphic>
          </wp:inline>
        </w:drawing>
      </w:r>
    </w:p>
    <w:p w14:paraId="58B26DC0" w14:textId="385770B7" w:rsidR="00815099" w:rsidRDefault="00815099" w:rsidP="00815099">
      <w:pPr>
        <w:pStyle w:val="Caption"/>
      </w:pPr>
      <w:bookmarkStart w:id="23" w:name="_Ref470683967"/>
      <w:r>
        <w:t xml:space="preserve">Figure </w:t>
      </w:r>
      <w:fldSimple w:instr=" SEQ Figure \* ARABIC ">
        <w:r w:rsidR="00172D93">
          <w:rPr>
            <w:noProof/>
          </w:rPr>
          <w:t>10</w:t>
        </w:r>
      </w:fldSimple>
      <w:r>
        <w:t>: Testing normality for all organisms.</w:t>
      </w:r>
      <w:bookmarkEnd w:id="23"/>
    </w:p>
    <w:p w14:paraId="795196EB" w14:textId="3D964823" w:rsidR="00815099" w:rsidRDefault="00815099" w:rsidP="00815099">
      <w:r>
        <w:t>The red line in each of these graphs shows where a normal distribution would be predicted to fall.</w:t>
      </w:r>
    </w:p>
    <w:p w14:paraId="495A3C82" w14:textId="3DE3D9C2" w:rsidR="00815099" w:rsidRDefault="00815099" w:rsidP="00815099">
      <w:r>
        <w:t>The top 5 graphs show that the total datasets for each organism are not normal.</w:t>
      </w:r>
    </w:p>
    <w:p w14:paraId="055880BC" w14:textId="00612187" w:rsidR="00815099" w:rsidRPr="00815099" w:rsidRDefault="00815099" w:rsidP="00815099">
      <w:r>
        <w:t>The bottom 5 graphs show how the data below the computed discrimination threshold conforms approximately to a normal distribution.</w:t>
      </w:r>
    </w:p>
    <w:p w14:paraId="3470A360" w14:textId="77777777" w:rsidR="00172D93" w:rsidRDefault="007E2BEB" w:rsidP="00172D93">
      <w:pPr>
        <w:keepNext/>
      </w:pPr>
      <w:r>
        <w:rPr>
          <w:rFonts w:ascii="Courier New" w:hAnsi="Courier New" w:cs="Courier New"/>
          <w:sz w:val="18"/>
          <w:szCs w:val="18"/>
        </w:rPr>
        <w:br w:type="page"/>
      </w:r>
      <w:r w:rsidR="00172D93">
        <w:rPr>
          <w:rFonts w:ascii="Courier New" w:hAnsi="Courier New" w:cs="Courier New"/>
          <w:noProof/>
          <w:sz w:val="18"/>
          <w:szCs w:val="18"/>
        </w:rPr>
        <w:lastRenderedPageBreak/>
        <w:drawing>
          <wp:inline distT="0" distB="0" distL="0" distR="0" wp14:anchorId="418B6AA3" wp14:editId="4557EA7B">
            <wp:extent cx="5267325" cy="5257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ndrogram.tiff"/>
                    <pic:cNvPicPr/>
                  </pic:nvPicPr>
                  <pic:blipFill>
                    <a:blip r:embed="rId51">
                      <a:extLst>
                        <a:ext uri="{28A0092B-C50C-407E-A947-70E740481C1C}">
                          <a14:useLocalDpi xmlns:a14="http://schemas.microsoft.com/office/drawing/2010/main" val="0"/>
                        </a:ext>
                      </a:extLst>
                    </a:blip>
                    <a:stretch>
                      <a:fillRect/>
                    </a:stretch>
                  </pic:blipFill>
                  <pic:spPr>
                    <a:xfrm>
                      <a:off x="0" y="0"/>
                      <a:ext cx="5267325" cy="5257800"/>
                    </a:xfrm>
                    <a:prstGeom prst="rect">
                      <a:avLst/>
                    </a:prstGeom>
                  </pic:spPr>
                </pic:pic>
              </a:graphicData>
            </a:graphic>
          </wp:inline>
        </w:drawing>
      </w:r>
    </w:p>
    <w:p w14:paraId="11220F6C" w14:textId="55A566E3" w:rsidR="007E2BEB" w:rsidRDefault="00172D93" w:rsidP="00172D93">
      <w:pPr>
        <w:pStyle w:val="Caption"/>
      </w:pPr>
      <w:r>
        <w:t xml:space="preserve">Figure </w:t>
      </w:r>
      <w:fldSimple w:instr=" SEQ Figure \* ARABIC ">
        <w:r>
          <w:rPr>
            <w:noProof/>
          </w:rPr>
          <w:t>11</w:t>
        </w:r>
      </w:fldSimple>
      <w:r>
        <w:t>: Cluster Dendrogram</w:t>
      </w:r>
    </w:p>
    <w:p w14:paraId="4568E735" w14:textId="1C2A3A0A" w:rsidR="00172D93" w:rsidRDefault="00172D93" w:rsidP="00172D93">
      <w:pPr>
        <w:rPr>
          <w:i/>
        </w:rPr>
      </w:pPr>
      <w:r>
        <w:t xml:space="preserve">This figures groups organisms by similarity to the target universe.  This applies only to the normally scored subset, as defined by the </w:t>
      </w:r>
      <w:r>
        <w:rPr>
          <w:i/>
        </w:rPr>
        <w:t>discrimination threshold.</w:t>
      </w:r>
    </w:p>
    <w:p w14:paraId="1B015F09" w14:textId="60B1ACC5" w:rsidR="00172D93" w:rsidRPr="00172D93" w:rsidRDefault="00172D93" w:rsidP="00172D93">
      <w:r>
        <w:t xml:space="preserve">The </w:t>
      </w:r>
      <w:r>
        <w:rPr>
          <w:i/>
        </w:rPr>
        <w:t>discrimination threshold</w:t>
      </w:r>
      <w:r>
        <w:t xml:space="preserve"> defines a score beneath which similarity belongs to a normal distribution of scores.  </w:t>
      </w:r>
      <w:r w:rsidR="00FC5BBC">
        <w:t>Scores that belong to the normally distributed subset are expected to be less conserved.  For this reason, we attribute their distribution to</w:t>
      </w:r>
      <w:r w:rsidR="007E0CCB">
        <w:t xml:space="preserve"> random mutation, which would</w:t>
      </w:r>
      <w:r w:rsidR="00FC5BBC">
        <w:t xml:space="preserve"> </w:t>
      </w:r>
      <w:r w:rsidR="00E5592B">
        <w:t>cor</w:t>
      </w:r>
      <w:r w:rsidR="007E0CCB">
        <w:t>r</w:t>
      </w:r>
      <w:r w:rsidR="00E5592B">
        <w:t>espond</w:t>
      </w:r>
      <w:r w:rsidR="00FC5BBC">
        <w:t xml:space="preserve"> to evolutionary time between </w:t>
      </w:r>
      <w:r w:rsidR="007664D2">
        <w:t>their sequences and those of the</w:t>
      </w:r>
      <w:r w:rsidR="00FC5BBC">
        <w:t xml:space="preserve"> targets, which tend to be conserved.</w:t>
      </w:r>
    </w:p>
    <w:p w14:paraId="042227DE" w14:textId="38265C86" w:rsidR="00172D93" w:rsidRDefault="00172D93">
      <w:pPr>
        <w:rPr>
          <w:rFonts w:ascii="Courier New" w:hAnsi="Courier New" w:cs="Courier New"/>
          <w:sz w:val="18"/>
          <w:szCs w:val="18"/>
        </w:rPr>
      </w:pPr>
    </w:p>
    <w:p w14:paraId="32B840AB" w14:textId="0A45EC7A" w:rsidR="00172D93" w:rsidRDefault="00172D93">
      <w:pPr>
        <w:rPr>
          <w:rFonts w:ascii="Courier New" w:hAnsi="Courier New" w:cs="Courier New"/>
          <w:sz w:val="18"/>
          <w:szCs w:val="18"/>
        </w:rPr>
      </w:pPr>
      <w:r>
        <w:rPr>
          <w:rFonts w:ascii="Courier New" w:hAnsi="Courier New" w:cs="Courier New"/>
          <w:sz w:val="18"/>
          <w:szCs w:val="18"/>
        </w:rPr>
        <w:br w:type="page"/>
      </w:r>
    </w:p>
    <w:p w14:paraId="378DBC71" w14:textId="77777777" w:rsidR="00172D93" w:rsidRDefault="00172D93">
      <w:pPr>
        <w:rPr>
          <w:rFonts w:ascii="Courier New" w:hAnsi="Courier New" w:cs="Courier New"/>
          <w:sz w:val="18"/>
          <w:szCs w:val="18"/>
        </w:rPr>
      </w:pPr>
    </w:p>
    <w:p w14:paraId="77FB254A" w14:textId="77777777" w:rsidR="003C572D" w:rsidRDefault="003C572D">
      <w:pPr>
        <w:rPr>
          <w:rFonts w:ascii="Courier New" w:hAnsi="Courier New" w:cs="Courier New"/>
          <w:sz w:val="18"/>
          <w:szCs w:val="18"/>
        </w:rPr>
      </w:pPr>
    </w:p>
    <w:tbl>
      <w:tblPr>
        <w:tblW w:w="3108" w:type="dxa"/>
        <w:tblCellMar>
          <w:left w:w="0" w:type="dxa"/>
          <w:right w:w="0" w:type="dxa"/>
        </w:tblCellMar>
        <w:tblLook w:val="04A0" w:firstRow="1" w:lastRow="0" w:firstColumn="1" w:lastColumn="0" w:noHBand="0" w:noVBand="1"/>
      </w:tblPr>
      <w:tblGrid>
        <w:gridCol w:w="810"/>
        <w:gridCol w:w="2298"/>
      </w:tblGrid>
      <w:tr w:rsidR="003C572D" w:rsidRPr="002B5970" w14:paraId="1A69470F" w14:textId="77777777" w:rsidTr="001470A0">
        <w:trPr>
          <w:trHeight w:val="300"/>
        </w:trPr>
        <w:tc>
          <w:tcPr>
            <w:tcW w:w="810" w:type="dxa"/>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2B65842"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tax_id</w:t>
            </w:r>
          </w:p>
        </w:tc>
        <w:tc>
          <w:tcPr>
            <w:tcW w:w="2298" w:type="dxa"/>
            <w:tcBorders>
              <w:top w:val="nil"/>
              <w:left w:val="single" w:sz="4" w:space="0" w:color="auto"/>
              <w:bottom w:val="single" w:sz="4" w:space="0" w:color="auto"/>
              <w:right w:val="nil"/>
            </w:tcBorders>
            <w:shd w:val="clear" w:color="auto" w:fill="auto"/>
            <w:noWrap/>
            <w:tcMar>
              <w:top w:w="15" w:type="dxa"/>
              <w:left w:w="15" w:type="dxa"/>
              <w:bottom w:w="0" w:type="dxa"/>
              <w:right w:w="15" w:type="dxa"/>
            </w:tcMar>
            <w:vAlign w:val="bottom"/>
            <w:hideMark/>
          </w:tcPr>
          <w:p w14:paraId="0864B465" w14:textId="77777777" w:rsidR="003C572D" w:rsidRPr="002B5970" w:rsidRDefault="003C572D" w:rsidP="001470A0">
            <w:pPr>
              <w:spacing w:after="0" w:line="240" w:lineRule="auto"/>
              <w:jc w:val="center"/>
              <w:rPr>
                <w:rFonts w:ascii="Calibri" w:eastAsia="Times New Roman" w:hAnsi="Calibri" w:cs="Calibri"/>
                <w:b/>
                <w:bCs/>
                <w:color w:val="000000"/>
              </w:rPr>
            </w:pPr>
            <w:r w:rsidRPr="002B5970">
              <w:rPr>
                <w:rFonts w:ascii="Calibri" w:eastAsiaTheme="minorEastAsia" w:hAnsi="Calibri" w:cs="Calibri"/>
                <w:b/>
                <w:bCs/>
                <w:color w:val="000000"/>
              </w:rPr>
              <w:t>organism</w:t>
            </w:r>
          </w:p>
        </w:tc>
      </w:tr>
      <w:tr w:rsidR="003C572D" w:rsidRPr="002B5970" w14:paraId="3C63D95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3D7BF0C"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9483</w:t>
            </w:r>
          </w:p>
        </w:tc>
        <w:tc>
          <w:tcPr>
            <w:tcW w:w="2298" w:type="dxa"/>
            <w:tcBorders>
              <w:top w:val="nil"/>
              <w:left w:val="single" w:sz="4" w:space="0" w:color="auto"/>
              <w:bottom w:val="nil"/>
              <w:right w:val="nil"/>
            </w:tcBorders>
            <w:shd w:val="clear" w:color="auto" w:fill="auto"/>
            <w:noWrap/>
            <w:vAlign w:val="bottom"/>
            <w:hideMark/>
          </w:tcPr>
          <w:p w14:paraId="16C91CD5"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Callithrix jacchus</w:t>
            </w:r>
          </w:p>
        </w:tc>
      </w:tr>
      <w:tr w:rsidR="003C572D" w:rsidRPr="002B5970" w14:paraId="6DA4C102"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D94CC45"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306D56B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58CFA571"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48D66B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9541</w:t>
            </w:r>
          </w:p>
        </w:tc>
        <w:tc>
          <w:tcPr>
            <w:tcW w:w="2298" w:type="dxa"/>
            <w:tcBorders>
              <w:top w:val="nil"/>
              <w:left w:val="single" w:sz="4" w:space="0" w:color="auto"/>
              <w:bottom w:val="nil"/>
              <w:right w:val="nil"/>
            </w:tcBorders>
            <w:shd w:val="clear" w:color="auto" w:fill="auto"/>
            <w:noWrap/>
            <w:vAlign w:val="bottom"/>
            <w:hideMark/>
          </w:tcPr>
          <w:p w14:paraId="1FAA06B2"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fascicularis</w:t>
            </w:r>
            <w:proofErr w:type="spellEnd"/>
          </w:p>
        </w:tc>
      </w:tr>
      <w:tr w:rsidR="003C572D" w:rsidRPr="002B5970" w14:paraId="12A8915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10AC48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9544</w:t>
            </w:r>
          </w:p>
        </w:tc>
        <w:tc>
          <w:tcPr>
            <w:tcW w:w="2298" w:type="dxa"/>
            <w:tcBorders>
              <w:top w:val="nil"/>
              <w:left w:val="single" w:sz="4" w:space="0" w:color="auto"/>
              <w:bottom w:val="nil"/>
              <w:right w:val="nil"/>
            </w:tcBorders>
            <w:shd w:val="clear" w:color="auto" w:fill="auto"/>
            <w:noWrap/>
            <w:vAlign w:val="bottom"/>
            <w:hideMark/>
          </w:tcPr>
          <w:p w14:paraId="05225F24"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Macaca</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mulatta</w:t>
            </w:r>
            <w:proofErr w:type="spellEnd"/>
          </w:p>
        </w:tc>
      </w:tr>
      <w:tr w:rsidR="003C572D" w:rsidRPr="002B5970" w14:paraId="0A7E99CD"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67DD79D8"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9606</w:t>
            </w:r>
          </w:p>
        </w:tc>
        <w:tc>
          <w:tcPr>
            <w:tcW w:w="2298" w:type="dxa"/>
            <w:tcBorders>
              <w:top w:val="nil"/>
              <w:left w:val="single" w:sz="4" w:space="0" w:color="auto"/>
              <w:bottom w:val="nil"/>
              <w:right w:val="nil"/>
            </w:tcBorders>
            <w:shd w:val="clear" w:color="auto" w:fill="auto"/>
            <w:noWrap/>
            <w:vAlign w:val="bottom"/>
            <w:hideMark/>
          </w:tcPr>
          <w:p w14:paraId="3698443D"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Homo sapiens</w:t>
            </w:r>
          </w:p>
        </w:tc>
      </w:tr>
      <w:tr w:rsidR="003C572D" w:rsidRPr="002B5970" w14:paraId="126D841C"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35DF0572"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7E0B431"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famiaris</w:t>
            </w:r>
            <w:proofErr w:type="spellEnd"/>
          </w:p>
        </w:tc>
      </w:tr>
      <w:tr w:rsidR="003C572D" w:rsidRPr="002B5970" w14:paraId="51A3F85B"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E71E4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4258543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lupus </w:t>
            </w:r>
            <w:proofErr w:type="spellStart"/>
            <w:r w:rsidRPr="002B5970">
              <w:rPr>
                <w:rFonts w:ascii="Calibri" w:eastAsia="Times New Roman" w:hAnsi="Calibri" w:cs="Calibri"/>
                <w:color w:val="000000"/>
              </w:rPr>
              <w:t>familiaris</w:t>
            </w:r>
            <w:proofErr w:type="spellEnd"/>
          </w:p>
        </w:tc>
      </w:tr>
      <w:tr w:rsidR="003C572D" w:rsidRPr="002B5970" w14:paraId="6F58411E"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1A7B993F"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9615</w:t>
            </w:r>
          </w:p>
        </w:tc>
        <w:tc>
          <w:tcPr>
            <w:tcW w:w="2298" w:type="dxa"/>
            <w:tcBorders>
              <w:top w:val="nil"/>
              <w:left w:val="single" w:sz="4" w:space="0" w:color="auto"/>
              <w:bottom w:val="nil"/>
              <w:right w:val="nil"/>
            </w:tcBorders>
            <w:shd w:val="clear" w:color="auto" w:fill="auto"/>
            <w:noWrap/>
            <w:vAlign w:val="bottom"/>
            <w:hideMark/>
          </w:tcPr>
          <w:p w14:paraId="12B2C5BB"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Canis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familiaris</w:t>
            </w:r>
            <w:proofErr w:type="spellEnd"/>
          </w:p>
        </w:tc>
      </w:tr>
      <w:tr w:rsidR="003C572D" w:rsidRPr="002B5970" w14:paraId="24A29E40"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27C6FFDB"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9823</w:t>
            </w:r>
          </w:p>
        </w:tc>
        <w:tc>
          <w:tcPr>
            <w:tcW w:w="2298" w:type="dxa"/>
            <w:tcBorders>
              <w:top w:val="nil"/>
              <w:left w:val="single" w:sz="4" w:space="0" w:color="auto"/>
              <w:bottom w:val="nil"/>
              <w:right w:val="nil"/>
            </w:tcBorders>
            <w:shd w:val="clear" w:color="auto" w:fill="auto"/>
            <w:noWrap/>
            <w:vAlign w:val="bottom"/>
            <w:hideMark/>
          </w:tcPr>
          <w:p w14:paraId="18523407"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Sus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scrofa</w:t>
            </w:r>
            <w:proofErr w:type="spellEnd"/>
          </w:p>
        </w:tc>
      </w:tr>
      <w:tr w:rsidR="003C572D" w:rsidRPr="002B5970" w14:paraId="0BA93817"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0D9DCF73"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9913</w:t>
            </w:r>
          </w:p>
        </w:tc>
        <w:tc>
          <w:tcPr>
            <w:tcW w:w="2298" w:type="dxa"/>
            <w:tcBorders>
              <w:top w:val="nil"/>
              <w:left w:val="single" w:sz="4" w:space="0" w:color="auto"/>
              <w:bottom w:val="nil"/>
              <w:right w:val="nil"/>
            </w:tcBorders>
            <w:shd w:val="clear" w:color="auto" w:fill="auto"/>
            <w:noWrap/>
            <w:vAlign w:val="bottom"/>
            <w:hideMark/>
          </w:tcPr>
          <w:p w14:paraId="7A2C2C3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 xml:space="preserve">Bos </w:t>
            </w:r>
            <w:proofErr w:type="spellStart"/>
            <w:r w:rsidRPr="002B5970">
              <w:rPr>
                <w:rFonts w:ascii="Calibri" w:eastAsia="Times New Roman" w:hAnsi="Calibri" w:cs="Calibri"/>
                <w:color w:val="000000"/>
              </w:rPr>
              <w:t>taurus</w:t>
            </w:r>
            <w:proofErr w:type="spellEnd"/>
          </w:p>
        </w:tc>
      </w:tr>
      <w:tr w:rsidR="003C572D" w:rsidRPr="002B5970" w14:paraId="009ABAE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5D97270"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9940</w:t>
            </w:r>
          </w:p>
        </w:tc>
        <w:tc>
          <w:tcPr>
            <w:tcW w:w="2298" w:type="dxa"/>
            <w:tcBorders>
              <w:top w:val="nil"/>
              <w:left w:val="single" w:sz="4" w:space="0" w:color="auto"/>
              <w:bottom w:val="nil"/>
              <w:right w:val="nil"/>
            </w:tcBorders>
            <w:shd w:val="clear" w:color="auto" w:fill="auto"/>
            <w:noWrap/>
            <w:vAlign w:val="bottom"/>
            <w:hideMark/>
          </w:tcPr>
          <w:p w14:paraId="320839B6"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Ovis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aries</w:t>
            </w:r>
            <w:proofErr w:type="spellEnd"/>
          </w:p>
        </w:tc>
      </w:tr>
      <w:tr w:rsidR="003C572D" w:rsidRPr="002B5970" w14:paraId="55C4D149"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4B0039AE"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9986</w:t>
            </w:r>
          </w:p>
        </w:tc>
        <w:tc>
          <w:tcPr>
            <w:tcW w:w="2298" w:type="dxa"/>
            <w:tcBorders>
              <w:top w:val="nil"/>
              <w:left w:val="single" w:sz="4" w:space="0" w:color="auto"/>
              <w:bottom w:val="nil"/>
              <w:right w:val="nil"/>
            </w:tcBorders>
            <w:shd w:val="clear" w:color="auto" w:fill="auto"/>
            <w:noWrap/>
            <w:vAlign w:val="bottom"/>
            <w:hideMark/>
          </w:tcPr>
          <w:p w14:paraId="62B1B049"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Oryctolagus</w:t>
            </w:r>
            <w:proofErr w:type="spellEnd"/>
            <w:r w:rsidRPr="002B5970">
              <w:rPr>
                <w:rFonts w:ascii="Calibri" w:eastAsia="Times New Roman" w:hAnsi="Calibri" w:cs="Calibri"/>
                <w:color w:val="000000"/>
              </w:rPr>
              <w:t xml:space="preserve"> cuniculus</w:t>
            </w:r>
          </w:p>
        </w:tc>
      </w:tr>
      <w:tr w:rsidR="003C572D" w:rsidRPr="002B5970" w14:paraId="0FA89D86"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7A9DC584"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10090</w:t>
            </w:r>
          </w:p>
        </w:tc>
        <w:tc>
          <w:tcPr>
            <w:tcW w:w="2298" w:type="dxa"/>
            <w:tcBorders>
              <w:top w:val="nil"/>
              <w:left w:val="single" w:sz="4" w:space="0" w:color="auto"/>
              <w:bottom w:val="nil"/>
              <w:right w:val="nil"/>
            </w:tcBorders>
            <w:shd w:val="clear" w:color="auto" w:fill="auto"/>
            <w:noWrap/>
            <w:vAlign w:val="bottom"/>
            <w:hideMark/>
          </w:tcPr>
          <w:p w14:paraId="11AF5DA7" w14:textId="77777777" w:rsidR="003C572D" w:rsidRPr="002B5970" w:rsidRDefault="003C572D" w:rsidP="001470A0">
            <w:pPr>
              <w:spacing w:after="0" w:line="240" w:lineRule="auto"/>
              <w:rPr>
                <w:rFonts w:ascii="Calibri" w:eastAsia="Times New Roman" w:hAnsi="Calibri" w:cs="Calibri"/>
                <w:color w:val="000000"/>
              </w:rPr>
            </w:pPr>
            <w:r w:rsidRPr="002B5970">
              <w:rPr>
                <w:rFonts w:ascii="Calibri" w:eastAsia="Times New Roman" w:hAnsi="Calibri" w:cs="Calibri"/>
                <w:color w:val="000000"/>
              </w:rPr>
              <w:t>Mus musculus</w:t>
            </w:r>
          </w:p>
        </w:tc>
      </w:tr>
      <w:tr w:rsidR="003C572D" w:rsidRPr="002B5970" w14:paraId="2759FAB3" w14:textId="77777777" w:rsidTr="001470A0">
        <w:tblPrEx>
          <w:tblCellMar>
            <w:left w:w="108" w:type="dxa"/>
            <w:right w:w="108" w:type="dxa"/>
          </w:tblCellMar>
        </w:tblPrEx>
        <w:trPr>
          <w:trHeight w:val="300"/>
        </w:trPr>
        <w:tc>
          <w:tcPr>
            <w:tcW w:w="810" w:type="dxa"/>
            <w:tcBorders>
              <w:top w:val="nil"/>
              <w:left w:val="nil"/>
              <w:bottom w:val="nil"/>
              <w:right w:val="nil"/>
            </w:tcBorders>
            <w:shd w:val="clear" w:color="auto" w:fill="auto"/>
            <w:noWrap/>
            <w:vAlign w:val="bottom"/>
            <w:hideMark/>
          </w:tcPr>
          <w:p w14:paraId="52AFC697" w14:textId="77777777" w:rsidR="003C572D" w:rsidRPr="002B5970" w:rsidRDefault="003C572D" w:rsidP="001470A0">
            <w:pPr>
              <w:spacing w:after="0" w:line="240" w:lineRule="auto"/>
              <w:jc w:val="right"/>
              <w:rPr>
                <w:rFonts w:ascii="Calibri" w:eastAsia="Times New Roman" w:hAnsi="Calibri" w:cs="Calibri"/>
                <w:color w:val="000000"/>
              </w:rPr>
            </w:pPr>
            <w:r w:rsidRPr="002B5970">
              <w:rPr>
                <w:rFonts w:ascii="Calibri" w:eastAsia="Times New Roman" w:hAnsi="Calibri" w:cs="Calibri"/>
                <w:color w:val="000000"/>
              </w:rPr>
              <w:t>10116</w:t>
            </w:r>
          </w:p>
        </w:tc>
        <w:tc>
          <w:tcPr>
            <w:tcW w:w="2298" w:type="dxa"/>
            <w:tcBorders>
              <w:top w:val="nil"/>
              <w:left w:val="single" w:sz="4" w:space="0" w:color="auto"/>
              <w:bottom w:val="nil"/>
              <w:right w:val="nil"/>
            </w:tcBorders>
            <w:shd w:val="clear" w:color="auto" w:fill="auto"/>
            <w:noWrap/>
            <w:vAlign w:val="bottom"/>
            <w:hideMark/>
          </w:tcPr>
          <w:p w14:paraId="3C626F70" w14:textId="77777777" w:rsidR="003C572D" w:rsidRPr="002B5970" w:rsidRDefault="003C572D" w:rsidP="001470A0">
            <w:pPr>
              <w:spacing w:after="0" w:line="240" w:lineRule="auto"/>
              <w:rPr>
                <w:rFonts w:ascii="Calibri" w:eastAsia="Times New Roman" w:hAnsi="Calibri" w:cs="Calibri"/>
                <w:color w:val="000000"/>
              </w:rPr>
            </w:pPr>
            <w:proofErr w:type="spellStart"/>
            <w:r w:rsidRPr="002B5970">
              <w:rPr>
                <w:rFonts w:ascii="Calibri" w:eastAsia="Times New Roman" w:hAnsi="Calibri" w:cs="Calibri"/>
                <w:color w:val="000000"/>
              </w:rPr>
              <w:t>Rattus</w:t>
            </w:r>
            <w:proofErr w:type="spellEnd"/>
            <w:r w:rsidRPr="002B5970">
              <w:rPr>
                <w:rFonts w:ascii="Calibri" w:eastAsia="Times New Roman" w:hAnsi="Calibri" w:cs="Calibri"/>
                <w:color w:val="000000"/>
              </w:rPr>
              <w:t xml:space="preserve"> </w:t>
            </w:r>
            <w:proofErr w:type="spellStart"/>
            <w:r w:rsidRPr="002B5970">
              <w:rPr>
                <w:rFonts w:ascii="Calibri" w:eastAsia="Times New Roman" w:hAnsi="Calibri" w:cs="Calibri"/>
                <w:color w:val="000000"/>
              </w:rPr>
              <w:t>norvegicus</w:t>
            </w:r>
            <w:proofErr w:type="spellEnd"/>
          </w:p>
        </w:tc>
      </w:tr>
    </w:tbl>
    <w:p w14:paraId="41F364CB" w14:textId="08A253C1" w:rsidR="003C572D" w:rsidRDefault="003C572D" w:rsidP="003C572D">
      <w:pPr>
        <w:pStyle w:val="Caption"/>
      </w:pPr>
      <w:bookmarkStart w:id="24" w:name="_Ref468787082"/>
      <w:r>
        <w:t xml:space="preserve">Table </w:t>
      </w:r>
      <w:fldSimple w:instr=" SEQ Table \* ARABIC ">
        <w:r w:rsidR="00AE31D6">
          <w:rPr>
            <w:noProof/>
          </w:rPr>
          <w:t>2</w:t>
        </w:r>
      </w:fldSimple>
      <w:r>
        <w:t xml:space="preserve">: </w:t>
      </w:r>
      <w:proofErr w:type="spellStart"/>
      <w:r>
        <w:t>Exclude_organisms</w:t>
      </w:r>
      <w:proofErr w:type="spellEnd"/>
      <w:r>
        <w:t>.</w:t>
      </w:r>
      <w:bookmarkEnd w:id="24"/>
    </w:p>
    <w:p w14:paraId="316E8954" w14:textId="77777777" w:rsidR="003C572D" w:rsidRPr="002B5970" w:rsidRDefault="003C572D" w:rsidP="003C572D">
      <w:pPr>
        <w:spacing w:after="0" w:line="240" w:lineRule="auto"/>
        <w:rPr>
          <w:rFonts w:cstheme="minorHAnsi"/>
        </w:rPr>
      </w:pPr>
      <w:r w:rsidRPr="002B5970">
        <w:rPr>
          <w:rFonts w:cstheme="minorHAnsi"/>
        </w:rPr>
        <w:t xml:space="preserve">Entries for </w:t>
      </w:r>
      <w:proofErr w:type="spellStart"/>
      <w:r w:rsidRPr="002B5970">
        <w:rPr>
          <w:rFonts w:cstheme="minorHAnsi"/>
        </w:rPr>
        <w:t>tax_id</w:t>
      </w:r>
      <w:proofErr w:type="spellEnd"/>
      <w:r w:rsidRPr="002B5970">
        <w:rPr>
          <w:rFonts w:cstheme="minorHAnsi"/>
        </w:rPr>
        <w:t xml:space="preserve"> 9541 and 9615 show multiple entries due to variations in the spelling of the organism name in the database.</w:t>
      </w:r>
      <w:r>
        <w:rPr>
          <w:rFonts w:cstheme="minorHAnsi"/>
        </w:rPr>
        <w:t xml:space="preserve">  </w:t>
      </w:r>
      <w:r w:rsidRPr="002B5970">
        <w:rPr>
          <w:rFonts w:cstheme="minorHAnsi"/>
        </w:rPr>
        <w:t xml:space="preserve">These organisms were </w:t>
      </w:r>
      <w:r w:rsidRPr="00C31688">
        <w:rPr>
          <w:rFonts w:cstheme="minorHAnsi"/>
        </w:rPr>
        <w:t xml:space="preserve">excluded </w:t>
      </w:r>
      <w:r w:rsidRPr="002B5970">
        <w:rPr>
          <w:rFonts w:cstheme="minorHAnsi"/>
        </w:rPr>
        <w:t>because of close relationship to humans or close relationship to an experimental model organism.</w:t>
      </w:r>
    </w:p>
    <w:p w14:paraId="78971D3A" w14:textId="77777777" w:rsidR="00D62FF8" w:rsidRDefault="00D62FF8">
      <w:r>
        <w:br w:type="page"/>
      </w:r>
    </w:p>
    <w:p w14:paraId="58491F5F" w14:textId="77777777" w:rsidR="00D62FF8" w:rsidRDefault="00D62FF8" w:rsidP="00D62FF8">
      <w:pPr>
        <w:keepNext/>
      </w:pPr>
      <w:r>
        <w:rPr>
          <w:noProof/>
        </w:rPr>
        <w:lastRenderedPageBreak/>
        <w:drawing>
          <wp:inline distT="0" distB="0" distL="0" distR="0" wp14:anchorId="080E92EE" wp14:editId="32275654">
            <wp:extent cx="5943600" cy="2528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0_from_statistics_to_drugs.tiff"/>
                    <pic:cNvPicPr/>
                  </pic:nvPicPr>
                  <pic:blipFill>
                    <a:blip r:embed="rId52">
                      <a:extLst>
                        <a:ext uri="{28A0092B-C50C-407E-A947-70E740481C1C}">
                          <a14:useLocalDpi xmlns:a14="http://schemas.microsoft.com/office/drawing/2010/main" val="0"/>
                        </a:ext>
                      </a:extLst>
                    </a:blip>
                    <a:stretch>
                      <a:fillRect/>
                    </a:stretch>
                  </pic:blipFill>
                  <pic:spPr>
                    <a:xfrm>
                      <a:off x="0" y="0"/>
                      <a:ext cx="5943600" cy="2528570"/>
                    </a:xfrm>
                    <a:prstGeom prst="rect">
                      <a:avLst/>
                    </a:prstGeom>
                  </pic:spPr>
                </pic:pic>
              </a:graphicData>
            </a:graphic>
          </wp:inline>
        </w:drawing>
      </w:r>
    </w:p>
    <w:p w14:paraId="08456F89" w14:textId="77777777" w:rsidR="000650D6" w:rsidRDefault="000650D6" w:rsidP="00D62FF8">
      <w:pPr>
        <w:keepNext/>
      </w:pPr>
    </w:p>
    <w:p w14:paraId="6AD47D16" w14:textId="69BD10BF" w:rsidR="00D62FF8" w:rsidRDefault="00D62FF8" w:rsidP="00D62FF8">
      <w:pPr>
        <w:pStyle w:val="Caption"/>
      </w:pPr>
      <w:bookmarkStart w:id="25" w:name="_Ref468788303"/>
      <w:r>
        <w:t xml:space="preserve">Figure </w:t>
      </w:r>
      <w:fldSimple w:instr=" SEQ Figure \* ARABIC ">
        <w:r w:rsidR="00172D93">
          <w:rPr>
            <w:noProof/>
          </w:rPr>
          <w:t>12</w:t>
        </w:r>
      </w:fldSimple>
      <w:r>
        <w:t>: From statistics to drugs.</w:t>
      </w:r>
      <w:bookmarkEnd w:id="25"/>
    </w:p>
    <w:p w14:paraId="74CF962C" w14:textId="0A583AB2" w:rsidR="00D62FF8" w:rsidRDefault="00D62FF8" w:rsidP="00D62FF8">
      <w:r>
        <w:t>This query produces a list of targets that have drugs</w:t>
      </w:r>
      <w:r w:rsidR="00490993">
        <w:t xml:space="preserve"> for malaria that are not already identified in the database</w:t>
      </w:r>
      <w:r>
        <w:t>:</w:t>
      </w:r>
    </w:p>
    <w:p w14:paraId="5AC10673"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select distinct </w:t>
      </w:r>
      <w:proofErr w:type="spellStart"/>
      <w:r w:rsidRPr="00C77641">
        <w:rPr>
          <w:rFonts w:ascii="Courier New" w:hAnsi="Courier New" w:cs="Courier New"/>
          <w:sz w:val="18"/>
          <w:szCs w:val="18"/>
        </w:rPr>
        <w:t>td.tax_id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td.organism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md.pref_name</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md.chembl_id</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mechanism_of_action</w:t>
      </w:r>
      <w:proofErr w:type="spellEnd"/>
    </w:p>
    <w:p w14:paraId="3A215C58"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FROM blast_statistics </w:t>
      </w:r>
      <w:proofErr w:type="spellStart"/>
      <w:r w:rsidRPr="00C77641">
        <w:rPr>
          <w:rFonts w:ascii="Courier New" w:hAnsi="Courier New" w:cs="Courier New"/>
          <w:sz w:val="18"/>
          <w:szCs w:val="18"/>
        </w:rPr>
        <w:t>bs</w:t>
      </w:r>
      <w:proofErr w:type="spellEnd"/>
    </w:p>
    <w:p w14:paraId="2CE06B65"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target_components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tc</w:t>
      </w:r>
      <w:proofErr w:type="spellEnd"/>
    </w:p>
    <w:p w14:paraId="3884C9D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target_dictionary</w:t>
      </w:r>
      <w:proofErr w:type="spellEnd"/>
      <w:r w:rsidRPr="00C77641">
        <w:rPr>
          <w:rFonts w:ascii="Courier New" w:hAnsi="Courier New" w:cs="Courier New"/>
          <w:sz w:val="18"/>
          <w:szCs w:val="18"/>
        </w:rPr>
        <w:t xml:space="preserve"> td</w:t>
      </w:r>
    </w:p>
    <w:p w14:paraId="5940609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drug_mechanism</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dm</w:t>
      </w:r>
      <w:proofErr w:type="spellEnd"/>
    </w:p>
    <w:p w14:paraId="15C6B476"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molecule_dictionary</w:t>
      </w:r>
      <w:proofErr w:type="spellEnd"/>
      <w:r w:rsidRPr="00C77641">
        <w:rPr>
          <w:rFonts w:ascii="Courier New" w:hAnsi="Courier New" w:cs="Courier New"/>
          <w:sz w:val="18"/>
          <w:szCs w:val="18"/>
        </w:rPr>
        <w:t xml:space="preserve"> md</w:t>
      </w:r>
    </w:p>
    <w:p w14:paraId="0305D568" w14:textId="0DB634D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binding_sites</w:t>
      </w:r>
      <w:proofErr w:type="spellEnd"/>
      <w:r w:rsidRPr="00C77641">
        <w:rPr>
          <w:rFonts w:ascii="Courier New" w:hAnsi="Courier New" w:cs="Courier New"/>
          <w:sz w:val="18"/>
          <w:szCs w:val="18"/>
        </w:rPr>
        <w:t xml:space="preserve"> bind</w:t>
      </w:r>
    </w:p>
    <w:p w14:paraId="2214BCD2" w14:textId="20B12BA3"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11D8B5A6" w14:textId="432DC210"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WHERE </w:t>
      </w:r>
      <w:proofErr w:type="spellStart"/>
      <w:r w:rsidRPr="00C77641">
        <w:rPr>
          <w:rFonts w:ascii="Courier New" w:hAnsi="Courier New" w:cs="Courier New"/>
          <w:sz w:val="18"/>
          <w:szCs w:val="18"/>
        </w:rPr>
        <w:t>bs.score</w:t>
      </w:r>
      <w:proofErr w:type="spellEnd"/>
      <w:r w:rsidRPr="00C77641">
        <w:rPr>
          <w:rFonts w:ascii="Courier New" w:hAnsi="Courier New" w:cs="Courier New"/>
          <w:sz w:val="18"/>
          <w:szCs w:val="18"/>
        </w:rPr>
        <w:t xml:space="preserve"> &gt; </w:t>
      </w:r>
      <w:proofErr w:type="spellStart"/>
      <w:r w:rsidR="000B4E1F">
        <w:rPr>
          <w:rFonts w:ascii="Courier New" w:hAnsi="Courier New" w:cs="Courier New"/>
          <w:sz w:val="18"/>
          <w:szCs w:val="18"/>
        </w:rPr>
        <w:t>tnt.threshold</w:t>
      </w:r>
      <w:proofErr w:type="spellEnd"/>
    </w:p>
    <w:p w14:paraId="4D7AC677" w14:textId="62FB06FB" w:rsidR="000B4E1F" w:rsidRPr="00C77641" w:rsidRDefault="000B4E1F"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tnt.tax_id</w:t>
      </w:r>
      <w:proofErr w:type="spellEnd"/>
    </w:p>
    <w:p w14:paraId="41BD63FE"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bs.expect</w:t>
      </w:r>
      <w:proofErr w:type="spellEnd"/>
      <w:r w:rsidRPr="00C77641">
        <w:rPr>
          <w:rFonts w:ascii="Courier New" w:hAnsi="Courier New" w:cs="Courier New"/>
          <w:sz w:val="18"/>
          <w:szCs w:val="18"/>
        </w:rPr>
        <w:t xml:space="preserve"> &lt; .001</w:t>
      </w:r>
    </w:p>
    <w:p w14:paraId="19B1EB15" w14:textId="77777777" w:rsid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bs.targ_comp</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tc.component_id</w:t>
      </w:r>
      <w:proofErr w:type="spellEnd"/>
    </w:p>
    <w:p w14:paraId="59943601" w14:textId="77777777" w:rsidR="00226206" w:rsidRPr="00C77641" w:rsidRDefault="00226206" w:rsidP="00C77641">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5E8B91A"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tc.tid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td.tid</w:t>
      </w:r>
      <w:proofErr w:type="spellEnd"/>
    </w:p>
    <w:p w14:paraId="6C11F422"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bind.tid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tc.tid</w:t>
      </w:r>
      <w:proofErr w:type="spellEnd"/>
    </w:p>
    <w:p w14:paraId="07CFA674"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dm.site_id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bind.site_id</w:t>
      </w:r>
      <w:proofErr w:type="spellEnd"/>
    </w:p>
    <w:p w14:paraId="44316B69"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proofErr w:type="spellStart"/>
      <w:r w:rsidRPr="00C77641">
        <w:rPr>
          <w:rFonts w:ascii="Courier New" w:hAnsi="Courier New" w:cs="Courier New"/>
          <w:sz w:val="18"/>
          <w:szCs w:val="18"/>
        </w:rPr>
        <w:t>md.molregno</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dm.molregno</w:t>
      </w:r>
      <w:proofErr w:type="spellEnd"/>
    </w:p>
    <w:p w14:paraId="36F2689F"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not exists (select 1 </w:t>
      </w:r>
    </w:p>
    <w:p w14:paraId="0CA46E9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from </w:t>
      </w:r>
      <w:proofErr w:type="spellStart"/>
      <w:r w:rsidRPr="00C77641">
        <w:rPr>
          <w:rFonts w:ascii="Courier New" w:hAnsi="Courier New" w:cs="Courier New"/>
          <w:sz w:val="18"/>
          <w:szCs w:val="18"/>
        </w:rPr>
        <w:t>exclude_organisms</w:t>
      </w:r>
      <w:proofErr w:type="spellEnd"/>
      <w:r w:rsidRPr="00C77641">
        <w:rPr>
          <w:rFonts w:ascii="Courier New" w:hAnsi="Courier New" w:cs="Courier New"/>
          <w:sz w:val="18"/>
          <w:szCs w:val="18"/>
        </w:rPr>
        <w:t xml:space="preserve"> </w:t>
      </w:r>
      <w:proofErr w:type="spellStart"/>
      <w:r w:rsidRPr="00C77641">
        <w:rPr>
          <w:rFonts w:ascii="Courier New" w:hAnsi="Courier New" w:cs="Courier New"/>
          <w:sz w:val="18"/>
          <w:szCs w:val="18"/>
        </w:rPr>
        <w:t>eo</w:t>
      </w:r>
      <w:proofErr w:type="spellEnd"/>
    </w:p>
    <w:p w14:paraId="1B3232C7"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 xml:space="preserve">where </w:t>
      </w:r>
      <w:proofErr w:type="spellStart"/>
      <w:r w:rsidRPr="00C77641">
        <w:rPr>
          <w:rFonts w:ascii="Courier New" w:hAnsi="Courier New" w:cs="Courier New"/>
          <w:sz w:val="18"/>
          <w:szCs w:val="18"/>
        </w:rPr>
        <w:t>eo.tax_id</w:t>
      </w:r>
      <w:proofErr w:type="spellEnd"/>
      <w:r w:rsidRPr="00C77641">
        <w:rPr>
          <w:rFonts w:ascii="Courier New" w:hAnsi="Courier New" w:cs="Courier New"/>
          <w:sz w:val="18"/>
          <w:szCs w:val="18"/>
        </w:rPr>
        <w:t xml:space="preserve"> = </w:t>
      </w:r>
      <w:proofErr w:type="spellStart"/>
      <w:r w:rsidRPr="00C77641">
        <w:rPr>
          <w:rFonts w:ascii="Courier New" w:hAnsi="Courier New" w:cs="Courier New"/>
          <w:sz w:val="18"/>
          <w:szCs w:val="18"/>
        </w:rPr>
        <w:t>td.tax_id</w:t>
      </w:r>
      <w:proofErr w:type="spellEnd"/>
    </w:p>
    <w:p w14:paraId="6FD2B310"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ab/>
      </w:r>
      <w:r w:rsidRPr="00C77641">
        <w:rPr>
          <w:rFonts w:ascii="Courier New" w:hAnsi="Courier New" w:cs="Courier New"/>
          <w:sz w:val="18"/>
          <w:szCs w:val="18"/>
        </w:rPr>
        <w:tab/>
        <w:t>)</w:t>
      </w:r>
    </w:p>
    <w:p w14:paraId="012C648D" w14:textId="77777777" w:rsidR="00C77641" w:rsidRPr="00C77641"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 and </w:t>
      </w:r>
      <w:r w:rsidR="00BD2F3D">
        <w:rPr>
          <w:rFonts w:ascii="Courier New" w:hAnsi="Courier New" w:cs="Courier New"/>
          <w:sz w:val="18"/>
          <w:szCs w:val="18"/>
        </w:rPr>
        <w:t>upper(</w:t>
      </w:r>
      <w:proofErr w:type="spellStart"/>
      <w:r w:rsidRPr="00C77641">
        <w:rPr>
          <w:rFonts w:ascii="Courier New" w:hAnsi="Courier New" w:cs="Courier New"/>
          <w:sz w:val="18"/>
          <w:szCs w:val="18"/>
        </w:rPr>
        <w:t>td.organism</w:t>
      </w:r>
      <w:proofErr w:type="spellEnd"/>
      <w:r w:rsidR="00BD2F3D">
        <w:rPr>
          <w:rFonts w:ascii="Courier New" w:hAnsi="Courier New" w:cs="Courier New"/>
          <w:sz w:val="18"/>
          <w:szCs w:val="18"/>
        </w:rPr>
        <w:t>)</w:t>
      </w:r>
      <w:r w:rsidRPr="00C77641">
        <w:rPr>
          <w:rFonts w:ascii="Courier New" w:hAnsi="Courier New" w:cs="Courier New"/>
          <w:sz w:val="18"/>
          <w:szCs w:val="18"/>
        </w:rPr>
        <w:t xml:space="preserve"> not like '%PLASMODIUM%' </w:t>
      </w:r>
    </w:p>
    <w:p w14:paraId="1F1A32E4" w14:textId="77777777" w:rsidR="00D62FF8" w:rsidRDefault="00C77641" w:rsidP="00C77641">
      <w:pPr>
        <w:spacing w:after="0" w:line="240" w:lineRule="auto"/>
        <w:rPr>
          <w:rFonts w:ascii="Courier New" w:hAnsi="Courier New" w:cs="Courier New"/>
          <w:sz w:val="18"/>
          <w:szCs w:val="18"/>
        </w:rPr>
      </w:pPr>
      <w:r w:rsidRPr="00C77641">
        <w:rPr>
          <w:rFonts w:ascii="Courier New" w:hAnsi="Courier New" w:cs="Courier New"/>
          <w:sz w:val="18"/>
          <w:szCs w:val="18"/>
        </w:rPr>
        <w:t xml:space="preserve">order by </w:t>
      </w:r>
      <w:proofErr w:type="spellStart"/>
      <w:r w:rsidRPr="00C77641">
        <w:rPr>
          <w:rFonts w:ascii="Courier New" w:hAnsi="Courier New" w:cs="Courier New"/>
          <w:sz w:val="18"/>
          <w:szCs w:val="18"/>
        </w:rPr>
        <w:t>md.pref_name</w:t>
      </w:r>
      <w:proofErr w:type="spellEnd"/>
      <w:r w:rsidR="00EC228A">
        <w:rPr>
          <w:rFonts w:ascii="Courier New" w:hAnsi="Courier New" w:cs="Courier New"/>
          <w:sz w:val="18"/>
          <w:szCs w:val="18"/>
        </w:rPr>
        <w:t>;</w:t>
      </w:r>
    </w:p>
    <w:p w14:paraId="4B1F1B1D" w14:textId="77777777" w:rsidR="00BD2F3D" w:rsidRDefault="00BD2F3D">
      <w:pPr>
        <w:rPr>
          <w:rFonts w:ascii="Courier New" w:hAnsi="Courier New" w:cs="Courier New"/>
          <w:sz w:val="18"/>
          <w:szCs w:val="18"/>
        </w:rPr>
      </w:pPr>
      <w:r>
        <w:rPr>
          <w:rFonts w:ascii="Courier New" w:hAnsi="Courier New" w:cs="Courier New"/>
          <w:sz w:val="18"/>
          <w:szCs w:val="18"/>
        </w:rPr>
        <w:br w:type="page"/>
      </w:r>
    </w:p>
    <w:p w14:paraId="035FF50D" w14:textId="5D4EAB9E" w:rsidR="00226206" w:rsidRDefault="00226206" w:rsidP="00226206">
      <w:pPr>
        <w:pStyle w:val="Heading2"/>
      </w:pPr>
      <w:bookmarkStart w:id="26" w:name="_Ref468795996"/>
      <w:r>
        <w:lastRenderedPageBreak/>
        <w:t xml:space="preserve">Query for new </w:t>
      </w:r>
      <w:r w:rsidR="000B4E1F">
        <w:t xml:space="preserve">malaria </w:t>
      </w:r>
      <w:r>
        <w:t>targets</w:t>
      </w:r>
      <w:bookmarkEnd w:id="26"/>
    </w:p>
    <w:p w14:paraId="1348B6DD"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select distinct </w:t>
      </w:r>
      <w:proofErr w:type="spellStart"/>
      <w:r w:rsidRPr="00E829D3">
        <w:rPr>
          <w:rFonts w:ascii="Courier New" w:hAnsi="Courier New" w:cs="Courier New"/>
          <w:sz w:val="18"/>
          <w:szCs w:val="18"/>
        </w:rPr>
        <w:t>td.chembl_id,td.tax_id,organism</w:t>
      </w:r>
      <w:proofErr w:type="spellEnd"/>
    </w:p>
    <w:p w14:paraId="679BE62B"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FROM blast_statistics </w:t>
      </w:r>
      <w:proofErr w:type="spellStart"/>
      <w:r w:rsidRPr="00E829D3">
        <w:rPr>
          <w:rFonts w:ascii="Courier New" w:hAnsi="Courier New" w:cs="Courier New"/>
          <w:sz w:val="18"/>
          <w:szCs w:val="18"/>
        </w:rPr>
        <w:t>bs</w:t>
      </w:r>
      <w:proofErr w:type="spellEnd"/>
    </w:p>
    <w:p w14:paraId="62D9EE1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target_components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tc</w:t>
      </w:r>
      <w:proofErr w:type="spellEnd"/>
    </w:p>
    <w:p w14:paraId="5D8ED1F9" w14:textId="4D400205"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target_dictionary</w:t>
      </w:r>
      <w:proofErr w:type="spellEnd"/>
      <w:r w:rsidRPr="00E829D3">
        <w:rPr>
          <w:rFonts w:ascii="Courier New" w:hAnsi="Courier New" w:cs="Courier New"/>
          <w:sz w:val="18"/>
          <w:szCs w:val="18"/>
        </w:rPr>
        <w:t xml:space="preserve"> td</w:t>
      </w:r>
    </w:p>
    <w:p w14:paraId="2B9A5F45" w14:textId="44A39046"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tax_norm_threshold</w:t>
      </w:r>
      <w:proofErr w:type="spellEnd"/>
      <w:r>
        <w:rPr>
          <w:rFonts w:ascii="Courier New" w:hAnsi="Courier New" w:cs="Courier New"/>
          <w:sz w:val="18"/>
          <w:szCs w:val="18"/>
        </w:rPr>
        <w:t xml:space="preserve"> </w:t>
      </w:r>
      <w:proofErr w:type="spellStart"/>
      <w:r>
        <w:rPr>
          <w:rFonts w:ascii="Courier New" w:hAnsi="Courier New" w:cs="Courier New"/>
          <w:sz w:val="18"/>
          <w:szCs w:val="18"/>
        </w:rPr>
        <w:t>tnt</w:t>
      </w:r>
      <w:proofErr w:type="spellEnd"/>
    </w:p>
    <w:p w14:paraId="4B1A2874" w14:textId="04396C60"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WHERE </w:t>
      </w:r>
      <w:proofErr w:type="spellStart"/>
      <w:r w:rsidRPr="00E829D3">
        <w:rPr>
          <w:rFonts w:ascii="Courier New" w:hAnsi="Courier New" w:cs="Courier New"/>
          <w:sz w:val="18"/>
          <w:szCs w:val="18"/>
        </w:rPr>
        <w:t>bs.score</w:t>
      </w:r>
      <w:proofErr w:type="spellEnd"/>
      <w:r w:rsidRPr="00E829D3">
        <w:rPr>
          <w:rFonts w:ascii="Courier New" w:hAnsi="Courier New" w:cs="Courier New"/>
          <w:sz w:val="18"/>
          <w:szCs w:val="18"/>
        </w:rPr>
        <w:t xml:space="preserve"> &gt; </w:t>
      </w:r>
      <w:proofErr w:type="spellStart"/>
      <w:r w:rsidR="00F90FC1">
        <w:rPr>
          <w:rFonts w:ascii="Courier New" w:hAnsi="Courier New" w:cs="Courier New"/>
          <w:sz w:val="18"/>
          <w:szCs w:val="18"/>
        </w:rPr>
        <w:t>tnt.threshold</w:t>
      </w:r>
      <w:proofErr w:type="spellEnd"/>
    </w:p>
    <w:p w14:paraId="29FF5832" w14:textId="5F059E00" w:rsidR="00F90FC1" w:rsidRPr="00E829D3" w:rsidRDefault="00F90FC1"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tnt.tax_id</w:t>
      </w:r>
      <w:proofErr w:type="spellEnd"/>
      <w:r>
        <w:rPr>
          <w:rFonts w:ascii="Courier New" w:hAnsi="Courier New" w:cs="Courier New"/>
          <w:sz w:val="18"/>
          <w:szCs w:val="18"/>
        </w:rPr>
        <w:t xml:space="preserve"> = </w:t>
      </w:r>
      <w:proofErr w:type="spellStart"/>
      <w:r>
        <w:rPr>
          <w:rFonts w:ascii="Courier New" w:hAnsi="Courier New" w:cs="Courier New"/>
          <w:sz w:val="18"/>
          <w:szCs w:val="18"/>
        </w:rPr>
        <w:t>bs.tax_id</w:t>
      </w:r>
      <w:proofErr w:type="spellEnd"/>
    </w:p>
    <w:p w14:paraId="458ED2AA"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bs.expect</w:t>
      </w:r>
      <w:proofErr w:type="spellEnd"/>
      <w:r w:rsidRPr="00E829D3">
        <w:rPr>
          <w:rFonts w:ascii="Courier New" w:hAnsi="Courier New" w:cs="Courier New"/>
          <w:sz w:val="18"/>
          <w:szCs w:val="18"/>
        </w:rPr>
        <w:t xml:space="preserve"> &lt; .001</w:t>
      </w:r>
    </w:p>
    <w:p w14:paraId="1334AC83"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bs.targ_comp</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tc.component_id</w:t>
      </w:r>
      <w:proofErr w:type="spellEnd"/>
    </w:p>
    <w:p w14:paraId="66CACE84"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w:t>
      </w:r>
      <w:proofErr w:type="spellStart"/>
      <w:r w:rsidRPr="00E829D3">
        <w:rPr>
          <w:rFonts w:ascii="Courier New" w:hAnsi="Courier New" w:cs="Courier New"/>
          <w:sz w:val="18"/>
          <w:szCs w:val="18"/>
        </w:rPr>
        <w:t>tc.tid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td.tid</w:t>
      </w:r>
      <w:proofErr w:type="spellEnd"/>
    </w:p>
    <w:p w14:paraId="0D618F4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not exists (select 1 </w:t>
      </w:r>
    </w:p>
    <w:p w14:paraId="72C12FF0"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from </w:t>
      </w:r>
      <w:proofErr w:type="spellStart"/>
      <w:r w:rsidRPr="00E829D3">
        <w:rPr>
          <w:rFonts w:ascii="Courier New" w:hAnsi="Courier New" w:cs="Courier New"/>
          <w:sz w:val="18"/>
          <w:szCs w:val="18"/>
        </w:rPr>
        <w:t>exclude_organisms</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eo</w:t>
      </w:r>
      <w:proofErr w:type="spellEnd"/>
    </w:p>
    <w:p w14:paraId="7858F209"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 xml:space="preserve">where </w:t>
      </w:r>
      <w:proofErr w:type="spellStart"/>
      <w:r w:rsidRPr="00E829D3">
        <w:rPr>
          <w:rFonts w:ascii="Courier New" w:hAnsi="Courier New" w:cs="Courier New"/>
          <w:sz w:val="18"/>
          <w:szCs w:val="18"/>
        </w:rPr>
        <w:t>eo.tax_id</w:t>
      </w:r>
      <w:proofErr w:type="spellEnd"/>
      <w:r w:rsidRPr="00E829D3">
        <w:rPr>
          <w:rFonts w:ascii="Courier New" w:hAnsi="Courier New" w:cs="Courier New"/>
          <w:sz w:val="18"/>
          <w:szCs w:val="18"/>
        </w:rPr>
        <w:t xml:space="preserve"> = </w:t>
      </w:r>
      <w:proofErr w:type="spellStart"/>
      <w:r w:rsidRPr="00E829D3">
        <w:rPr>
          <w:rFonts w:ascii="Courier New" w:hAnsi="Courier New" w:cs="Courier New"/>
          <w:sz w:val="18"/>
          <w:szCs w:val="18"/>
        </w:rPr>
        <w:t>td.tax_id</w:t>
      </w:r>
      <w:proofErr w:type="spellEnd"/>
    </w:p>
    <w:p w14:paraId="074A3A2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ab/>
      </w:r>
      <w:r w:rsidRPr="00E829D3">
        <w:rPr>
          <w:rFonts w:ascii="Courier New" w:hAnsi="Courier New" w:cs="Courier New"/>
          <w:sz w:val="18"/>
          <w:szCs w:val="18"/>
        </w:rPr>
        <w:tab/>
        <w:t>)</w:t>
      </w:r>
    </w:p>
    <w:p w14:paraId="45A6DABD" w14:textId="3786E2FD" w:rsid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 and upper(</w:t>
      </w:r>
      <w:proofErr w:type="spellStart"/>
      <w:r w:rsidRPr="00E829D3">
        <w:rPr>
          <w:rFonts w:ascii="Courier New" w:hAnsi="Courier New" w:cs="Courier New"/>
          <w:sz w:val="18"/>
          <w:szCs w:val="18"/>
        </w:rPr>
        <w:t>td.organism</w:t>
      </w:r>
      <w:proofErr w:type="spellEnd"/>
      <w:r w:rsidRPr="00E829D3">
        <w:rPr>
          <w:rFonts w:ascii="Courier New" w:hAnsi="Courier New" w:cs="Courier New"/>
          <w:sz w:val="18"/>
          <w:szCs w:val="18"/>
        </w:rPr>
        <w:t>) not like '%PLASMODIUM%'</w:t>
      </w:r>
    </w:p>
    <w:p w14:paraId="4CBEC566" w14:textId="3F35B3C8" w:rsidR="000B4E1F" w:rsidRPr="00E829D3" w:rsidRDefault="000B4E1F" w:rsidP="00E829D3">
      <w:pPr>
        <w:spacing w:after="0" w:line="240" w:lineRule="auto"/>
        <w:rPr>
          <w:rFonts w:ascii="Courier New" w:hAnsi="Courier New" w:cs="Courier New"/>
          <w:sz w:val="18"/>
          <w:szCs w:val="18"/>
        </w:rPr>
      </w:pPr>
      <w:r>
        <w:rPr>
          <w:rFonts w:ascii="Courier New" w:hAnsi="Courier New" w:cs="Courier New"/>
          <w:sz w:val="18"/>
          <w:szCs w:val="18"/>
        </w:rPr>
        <w:t xml:space="preserve"> and </w:t>
      </w:r>
      <w:proofErr w:type="spellStart"/>
      <w:r>
        <w:rPr>
          <w:rFonts w:ascii="Courier New" w:hAnsi="Courier New" w:cs="Courier New"/>
          <w:sz w:val="18"/>
          <w:szCs w:val="18"/>
        </w:rPr>
        <w:t>bs.tax_id</w:t>
      </w:r>
      <w:proofErr w:type="spellEnd"/>
      <w:r>
        <w:rPr>
          <w:rFonts w:ascii="Courier New" w:hAnsi="Courier New" w:cs="Courier New"/>
          <w:sz w:val="18"/>
          <w:szCs w:val="18"/>
        </w:rPr>
        <w:t xml:space="preserve"> = 5833</w:t>
      </w:r>
    </w:p>
    <w:p w14:paraId="2D22714F" w14:textId="77777777" w:rsidR="00E829D3" w:rsidRPr="00E829D3"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group by </w:t>
      </w:r>
      <w:proofErr w:type="spellStart"/>
      <w:r w:rsidRPr="00E829D3">
        <w:rPr>
          <w:rFonts w:ascii="Courier New" w:hAnsi="Courier New" w:cs="Courier New"/>
          <w:sz w:val="18"/>
          <w:szCs w:val="18"/>
        </w:rPr>
        <w:t>td.chembl_id</w:t>
      </w:r>
      <w:proofErr w:type="spellEnd"/>
      <w:r w:rsidRPr="00E829D3">
        <w:rPr>
          <w:rFonts w:ascii="Courier New" w:hAnsi="Courier New" w:cs="Courier New"/>
          <w:sz w:val="18"/>
          <w:szCs w:val="18"/>
        </w:rPr>
        <w:t xml:space="preserve">, </w:t>
      </w:r>
      <w:proofErr w:type="spellStart"/>
      <w:r w:rsidRPr="00E829D3">
        <w:rPr>
          <w:rFonts w:ascii="Courier New" w:hAnsi="Courier New" w:cs="Courier New"/>
          <w:sz w:val="18"/>
          <w:szCs w:val="18"/>
        </w:rPr>
        <w:t>td.tax_id</w:t>
      </w:r>
      <w:proofErr w:type="spellEnd"/>
      <w:r w:rsidRPr="00E829D3">
        <w:rPr>
          <w:rFonts w:ascii="Courier New" w:hAnsi="Courier New" w:cs="Courier New"/>
          <w:sz w:val="18"/>
          <w:szCs w:val="18"/>
        </w:rPr>
        <w:t>, organism</w:t>
      </w:r>
    </w:p>
    <w:p w14:paraId="1D61A5B7" w14:textId="77777777" w:rsidR="004C1926" w:rsidRDefault="00E829D3" w:rsidP="00E829D3">
      <w:pPr>
        <w:spacing w:after="0" w:line="240" w:lineRule="auto"/>
        <w:rPr>
          <w:rFonts w:ascii="Courier New" w:hAnsi="Courier New" w:cs="Courier New"/>
          <w:sz w:val="18"/>
          <w:szCs w:val="18"/>
        </w:rPr>
      </w:pPr>
      <w:r w:rsidRPr="00E829D3">
        <w:rPr>
          <w:rFonts w:ascii="Courier New" w:hAnsi="Courier New" w:cs="Courier New"/>
          <w:sz w:val="18"/>
          <w:szCs w:val="18"/>
        </w:rPr>
        <w:t xml:space="preserve">order by </w:t>
      </w:r>
      <w:proofErr w:type="spellStart"/>
      <w:r w:rsidRPr="00E829D3">
        <w:rPr>
          <w:rFonts w:ascii="Courier New" w:hAnsi="Courier New" w:cs="Courier New"/>
          <w:sz w:val="18"/>
          <w:szCs w:val="18"/>
        </w:rPr>
        <w:t>chembl_id</w:t>
      </w:r>
      <w:proofErr w:type="spellEnd"/>
      <w:r w:rsidRPr="00E829D3">
        <w:rPr>
          <w:rFonts w:ascii="Courier New" w:hAnsi="Courier New" w:cs="Courier New"/>
          <w:sz w:val="18"/>
          <w:szCs w:val="18"/>
        </w:rPr>
        <w:t>;</w:t>
      </w:r>
    </w:p>
    <w:p w14:paraId="461F11EE" w14:textId="77777777" w:rsidR="004C1926" w:rsidRDefault="004C1926" w:rsidP="00226206">
      <w:pPr>
        <w:spacing w:after="0" w:line="240" w:lineRule="auto"/>
        <w:rPr>
          <w:rFonts w:ascii="Courier New" w:hAnsi="Courier New" w:cs="Courier New"/>
          <w:sz w:val="18"/>
          <w:szCs w:val="18"/>
        </w:rPr>
      </w:pPr>
    </w:p>
    <w:p w14:paraId="30FFB6FF" w14:textId="77777777" w:rsidR="00226206" w:rsidRDefault="00226206" w:rsidP="00226206">
      <w:pPr>
        <w:spacing w:after="0" w:line="240" w:lineRule="auto"/>
        <w:rPr>
          <w:rFonts w:ascii="Courier New" w:hAnsi="Courier New" w:cs="Courier New"/>
          <w:sz w:val="18"/>
          <w:szCs w:val="18"/>
        </w:rPr>
      </w:pPr>
    </w:p>
    <w:bookmarkStart w:id="27" w:name="_MON_1544549841"/>
    <w:bookmarkEnd w:id="27"/>
    <w:p w14:paraId="5D1C1ED0" w14:textId="6CD76643" w:rsidR="00277E18" w:rsidRDefault="00E5592B">
      <w:pPr>
        <w:rPr>
          <w:sz w:val="18"/>
          <w:szCs w:val="18"/>
        </w:rPr>
      </w:pPr>
      <w:r>
        <w:rPr>
          <w:sz w:val="18"/>
          <w:szCs w:val="18"/>
        </w:rPr>
        <w:object w:dxaOrig="1543" w:dyaOrig="991" w14:anchorId="2A27B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53" o:title=""/>
          </v:shape>
          <o:OLEObject Type="Embed" ProgID="Excel.Sheet.12" ShapeID="_x0000_i1025" DrawAspect="Icon" ObjectID="_1569182052" r:id="rId54"/>
        </w:object>
      </w:r>
      <w:r w:rsidR="00277E18">
        <w:rPr>
          <w:sz w:val="18"/>
          <w:szCs w:val="18"/>
        </w:rPr>
        <w:br w:type="page"/>
      </w:r>
    </w:p>
    <w:p w14:paraId="1AD70B06" w14:textId="733FF920" w:rsidR="00277E18" w:rsidRDefault="00277E18" w:rsidP="00277E18">
      <w:pPr>
        <w:pStyle w:val="Caption"/>
        <w:keepNext/>
      </w:pPr>
      <w:bookmarkStart w:id="28" w:name="_Ref468794205"/>
      <w:r>
        <w:lastRenderedPageBreak/>
        <w:t xml:space="preserve">Table </w:t>
      </w:r>
      <w:fldSimple w:instr=" SEQ Table \* ARABIC ">
        <w:r w:rsidR="00AE31D6">
          <w:rPr>
            <w:noProof/>
          </w:rPr>
          <w:t>3</w:t>
        </w:r>
      </w:fldSimple>
      <w:r>
        <w:t xml:space="preserve">: Drugs and targets </w:t>
      </w:r>
      <w:r w:rsidR="004C0B66">
        <w:t xml:space="preserve">found for Malaria </w:t>
      </w:r>
      <w:r>
        <w:t>showing</w:t>
      </w:r>
      <w:r w:rsidR="004C0B66">
        <w:t xml:space="preserve"> cross species</w:t>
      </w:r>
      <w:r>
        <w:t xml:space="preserve"> organism and mechanism.</w:t>
      </w:r>
      <w:bookmarkEnd w:id="28"/>
    </w:p>
    <w:tbl>
      <w:tblPr>
        <w:tblW w:w="10080" w:type="dxa"/>
        <w:tblInd w:w="113" w:type="dxa"/>
        <w:tblLook w:val="04A0" w:firstRow="1" w:lastRow="0" w:firstColumn="1" w:lastColumn="0" w:noHBand="0" w:noVBand="1"/>
      </w:tblPr>
      <w:tblGrid>
        <w:gridCol w:w="681"/>
        <w:gridCol w:w="2800"/>
        <w:gridCol w:w="2200"/>
        <w:gridCol w:w="1600"/>
        <w:gridCol w:w="2799"/>
      </w:tblGrid>
      <w:tr w:rsidR="00277E18" w:rsidRPr="00277E18" w14:paraId="3084B299" w14:textId="77777777" w:rsidTr="00277E18">
        <w:trPr>
          <w:trHeight w:val="30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CEA984"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tax_id</w:t>
            </w:r>
            <w:proofErr w:type="spellEnd"/>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0149F99C" w14:textId="77777777" w:rsidR="00277E18" w:rsidRPr="00277E18" w:rsidRDefault="00277E18" w:rsidP="00277E18">
            <w:pPr>
              <w:spacing w:after="0" w:line="240" w:lineRule="auto"/>
              <w:rPr>
                <w:rFonts w:ascii="Calibri" w:eastAsia="Times New Roman" w:hAnsi="Calibri" w:cs="Times New Roman"/>
                <w:b/>
                <w:bCs/>
                <w:color w:val="000000"/>
                <w:sz w:val="18"/>
                <w:szCs w:val="18"/>
              </w:rPr>
            </w:pPr>
            <w:r w:rsidRPr="00277E18">
              <w:rPr>
                <w:rFonts w:ascii="Calibri" w:eastAsia="Times New Roman" w:hAnsi="Calibri" w:cs="Times New Roman"/>
                <w:b/>
                <w:bCs/>
                <w:color w:val="000000"/>
                <w:sz w:val="18"/>
                <w:szCs w:val="18"/>
              </w:rPr>
              <w:t>organism</w:t>
            </w:r>
          </w:p>
        </w:tc>
        <w:tc>
          <w:tcPr>
            <w:tcW w:w="2200" w:type="dxa"/>
            <w:tcBorders>
              <w:top w:val="single" w:sz="4" w:space="0" w:color="auto"/>
              <w:left w:val="nil"/>
              <w:bottom w:val="single" w:sz="4" w:space="0" w:color="auto"/>
              <w:right w:val="single" w:sz="4" w:space="0" w:color="auto"/>
            </w:tcBorders>
            <w:shd w:val="clear" w:color="auto" w:fill="auto"/>
            <w:vAlign w:val="bottom"/>
            <w:hideMark/>
          </w:tcPr>
          <w:p w14:paraId="0DF9822F"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pref_name</w:t>
            </w:r>
            <w:proofErr w:type="spellEnd"/>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803F481"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chembl_id</w:t>
            </w:r>
            <w:proofErr w:type="spellEnd"/>
          </w:p>
        </w:tc>
        <w:tc>
          <w:tcPr>
            <w:tcW w:w="2799" w:type="dxa"/>
            <w:tcBorders>
              <w:top w:val="single" w:sz="4" w:space="0" w:color="auto"/>
              <w:left w:val="nil"/>
              <w:bottom w:val="single" w:sz="4" w:space="0" w:color="auto"/>
              <w:right w:val="single" w:sz="4" w:space="0" w:color="auto"/>
            </w:tcBorders>
            <w:shd w:val="clear" w:color="auto" w:fill="auto"/>
            <w:vAlign w:val="bottom"/>
            <w:hideMark/>
          </w:tcPr>
          <w:p w14:paraId="0AC7DD62" w14:textId="77777777" w:rsidR="00277E18" w:rsidRPr="00277E18" w:rsidRDefault="00277E18" w:rsidP="00277E18">
            <w:pPr>
              <w:spacing w:after="0" w:line="240" w:lineRule="auto"/>
              <w:rPr>
                <w:rFonts w:ascii="Calibri" w:eastAsia="Times New Roman" w:hAnsi="Calibri" w:cs="Times New Roman"/>
                <w:b/>
                <w:bCs/>
                <w:color w:val="000000"/>
                <w:sz w:val="18"/>
                <w:szCs w:val="18"/>
              </w:rPr>
            </w:pPr>
            <w:proofErr w:type="spellStart"/>
            <w:r w:rsidRPr="00277E18">
              <w:rPr>
                <w:rFonts w:ascii="Calibri" w:eastAsia="Times New Roman" w:hAnsi="Calibri" w:cs="Times New Roman"/>
                <w:b/>
                <w:bCs/>
                <w:color w:val="000000"/>
                <w:sz w:val="18"/>
                <w:szCs w:val="18"/>
              </w:rPr>
              <w:t>mechanism_of_action</w:t>
            </w:r>
            <w:proofErr w:type="spellEnd"/>
          </w:p>
        </w:tc>
      </w:tr>
      <w:tr w:rsidR="00277E18" w:rsidRPr="00277E18" w14:paraId="5F0963A3"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C461A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21E469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529F79A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ALBENDAZOLE</w:t>
            </w:r>
          </w:p>
        </w:tc>
        <w:tc>
          <w:tcPr>
            <w:tcW w:w="1600" w:type="dxa"/>
            <w:tcBorders>
              <w:top w:val="nil"/>
              <w:left w:val="nil"/>
              <w:bottom w:val="single" w:sz="4" w:space="0" w:color="auto"/>
              <w:right w:val="single" w:sz="4" w:space="0" w:color="auto"/>
            </w:tcBorders>
            <w:shd w:val="clear" w:color="auto" w:fill="auto"/>
            <w:noWrap/>
            <w:vAlign w:val="bottom"/>
            <w:hideMark/>
          </w:tcPr>
          <w:p w14:paraId="4B0A082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CHEMBL1483</w:t>
            </w:r>
          </w:p>
        </w:tc>
        <w:tc>
          <w:tcPr>
            <w:tcW w:w="2799" w:type="dxa"/>
            <w:tcBorders>
              <w:top w:val="nil"/>
              <w:left w:val="nil"/>
              <w:bottom w:val="single" w:sz="4" w:space="0" w:color="auto"/>
              <w:right w:val="single" w:sz="4" w:space="0" w:color="auto"/>
            </w:tcBorders>
            <w:shd w:val="clear" w:color="auto" w:fill="auto"/>
            <w:vAlign w:val="bottom"/>
            <w:hideMark/>
          </w:tcPr>
          <w:p w14:paraId="5AE6B06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618A4768"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403B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931F5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CA0B7C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AMIKACIN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7CB81A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CHEMBL1164318</w:t>
            </w:r>
          </w:p>
        </w:tc>
        <w:tc>
          <w:tcPr>
            <w:tcW w:w="2799" w:type="dxa"/>
            <w:tcBorders>
              <w:top w:val="nil"/>
              <w:left w:val="nil"/>
              <w:bottom w:val="single" w:sz="4" w:space="0" w:color="auto"/>
              <w:right w:val="single" w:sz="4" w:space="0" w:color="auto"/>
            </w:tcBorders>
            <w:shd w:val="clear" w:color="auto" w:fill="auto"/>
            <w:vAlign w:val="bottom"/>
            <w:hideMark/>
          </w:tcPr>
          <w:p w14:paraId="3DE050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D2925FA"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0E251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556DAF3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BE79AB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CAPREOMYCIN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F2707C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CHEMBL2218913</w:t>
            </w:r>
          </w:p>
        </w:tc>
        <w:tc>
          <w:tcPr>
            <w:tcW w:w="2799" w:type="dxa"/>
            <w:tcBorders>
              <w:top w:val="nil"/>
              <w:left w:val="nil"/>
              <w:bottom w:val="single" w:sz="4" w:space="0" w:color="auto"/>
              <w:right w:val="single" w:sz="4" w:space="0" w:color="auto"/>
            </w:tcBorders>
            <w:shd w:val="clear" w:color="auto" w:fill="auto"/>
            <w:vAlign w:val="bottom"/>
            <w:hideMark/>
          </w:tcPr>
          <w:p w14:paraId="0761C7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FA66000"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EA2CBB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66D70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F8ACCE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w:t>
            </w:r>
          </w:p>
        </w:tc>
        <w:tc>
          <w:tcPr>
            <w:tcW w:w="1600" w:type="dxa"/>
            <w:tcBorders>
              <w:top w:val="nil"/>
              <w:left w:val="nil"/>
              <w:bottom w:val="single" w:sz="4" w:space="0" w:color="auto"/>
              <w:right w:val="single" w:sz="4" w:space="0" w:color="auto"/>
            </w:tcBorders>
            <w:shd w:val="clear" w:color="auto" w:fill="auto"/>
            <w:noWrap/>
            <w:vAlign w:val="bottom"/>
            <w:hideMark/>
          </w:tcPr>
          <w:p w14:paraId="7AE4071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CHEMBL130</w:t>
            </w:r>
          </w:p>
        </w:tc>
        <w:tc>
          <w:tcPr>
            <w:tcW w:w="2799" w:type="dxa"/>
            <w:tcBorders>
              <w:top w:val="nil"/>
              <w:left w:val="nil"/>
              <w:bottom w:val="single" w:sz="4" w:space="0" w:color="auto"/>
              <w:right w:val="single" w:sz="4" w:space="0" w:color="auto"/>
            </w:tcBorders>
            <w:shd w:val="clear" w:color="auto" w:fill="auto"/>
            <w:vAlign w:val="bottom"/>
            <w:hideMark/>
          </w:tcPr>
          <w:p w14:paraId="18F024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9D69C7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BDB65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824D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47AC0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PALMITATE</w:t>
            </w:r>
          </w:p>
        </w:tc>
        <w:tc>
          <w:tcPr>
            <w:tcW w:w="1600" w:type="dxa"/>
            <w:tcBorders>
              <w:top w:val="nil"/>
              <w:left w:val="nil"/>
              <w:bottom w:val="single" w:sz="4" w:space="0" w:color="auto"/>
              <w:right w:val="single" w:sz="4" w:space="0" w:color="auto"/>
            </w:tcBorders>
            <w:shd w:val="clear" w:color="auto" w:fill="auto"/>
            <w:noWrap/>
            <w:vAlign w:val="bottom"/>
            <w:hideMark/>
          </w:tcPr>
          <w:p w14:paraId="64441B4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CHEMBL1506</w:t>
            </w:r>
          </w:p>
        </w:tc>
        <w:tc>
          <w:tcPr>
            <w:tcW w:w="2799" w:type="dxa"/>
            <w:tcBorders>
              <w:top w:val="nil"/>
              <w:left w:val="nil"/>
              <w:bottom w:val="single" w:sz="4" w:space="0" w:color="auto"/>
              <w:right w:val="single" w:sz="4" w:space="0" w:color="auto"/>
            </w:tcBorders>
            <w:shd w:val="clear" w:color="auto" w:fill="auto"/>
            <w:vAlign w:val="bottom"/>
            <w:hideMark/>
          </w:tcPr>
          <w:p w14:paraId="23D6FDE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4E4868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93C96F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47905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1DADC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CHLORAMPHENICOL SODIUM SUCCINATE</w:t>
            </w:r>
          </w:p>
        </w:tc>
        <w:tc>
          <w:tcPr>
            <w:tcW w:w="1600" w:type="dxa"/>
            <w:tcBorders>
              <w:top w:val="nil"/>
              <w:left w:val="nil"/>
              <w:bottom w:val="single" w:sz="4" w:space="0" w:color="auto"/>
              <w:right w:val="single" w:sz="4" w:space="0" w:color="auto"/>
            </w:tcBorders>
            <w:shd w:val="clear" w:color="auto" w:fill="auto"/>
            <w:noWrap/>
            <w:vAlign w:val="bottom"/>
            <w:hideMark/>
          </w:tcPr>
          <w:p w14:paraId="243C305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CHEMBL1200729</w:t>
            </w:r>
          </w:p>
        </w:tc>
        <w:tc>
          <w:tcPr>
            <w:tcW w:w="2799" w:type="dxa"/>
            <w:tcBorders>
              <w:top w:val="nil"/>
              <w:left w:val="nil"/>
              <w:bottom w:val="single" w:sz="4" w:space="0" w:color="auto"/>
              <w:right w:val="single" w:sz="4" w:space="0" w:color="auto"/>
            </w:tcBorders>
            <w:shd w:val="clear" w:color="auto" w:fill="auto"/>
            <w:vAlign w:val="bottom"/>
            <w:hideMark/>
          </w:tcPr>
          <w:p w14:paraId="341641B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6EBABA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E0938C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2D478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1115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CHLORTETRACYCLINE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467F3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CHEMBL2146063</w:t>
            </w:r>
          </w:p>
        </w:tc>
        <w:tc>
          <w:tcPr>
            <w:tcW w:w="2799" w:type="dxa"/>
            <w:tcBorders>
              <w:top w:val="nil"/>
              <w:left w:val="nil"/>
              <w:bottom w:val="single" w:sz="4" w:space="0" w:color="auto"/>
              <w:right w:val="single" w:sz="4" w:space="0" w:color="auto"/>
            </w:tcBorders>
            <w:shd w:val="clear" w:color="auto" w:fill="auto"/>
            <w:vAlign w:val="bottom"/>
            <w:hideMark/>
          </w:tcPr>
          <w:p w14:paraId="1906DA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233784A"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A2553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06FE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864A7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86D9C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CHEMBL1200588</w:t>
            </w:r>
          </w:p>
        </w:tc>
        <w:tc>
          <w:tcPr>
            <w:tcW w:w="2799" w:type="dxa"/>
            <w:tcBorders>
              <w:top w:val="nil"/>
              <w:left w:val="nil"/>
              <w:bottom w:val="single" w:sz="4" w:space="0" w:color="auto"/>
              <w:right w:val="single" w:sz="4" w:space="0" w:color="auto"/>
            </w:tcBorders>
            <w:shd w:val="clear" w:color="auto" w:fill="auto"/>
            <w:vAlign w:val="bottom"/>
            <w:hideMark/>
          </w:tcPr>
          <w:p w14:paraId="4026F9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BC0587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9A896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295D1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B343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PALMITATE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52F20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CHEMBL1237086</w:t>
            </w:r>
          </w:p>
        </w:tc>
        <w:tc>
          <w:tcPr>
            <w:tcW w:w="2799" w:type="dxa"/>
            <w:tcBorders>
              <w:top w:val="nil"/>
              <w:left w:val="nil"/>
              <w:bottom w:val="single" w:sz="4" w:space="0" w:color="auto"/>
              <w:right w:val="single" w:sz="4" w:space="0" w:color="auto"/>
            </w:tcBorders>
            <w:shd w:val="clear" w:color="auto" w:fill="auto"/>
            <w:vAlign w:val="bottom"/>
            <w:hideMark/>
          </w:tcPr>
          <w:p w14:paraId="2C1138E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33FC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D0EE50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F756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594179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CLINDAMYCIN PHOSPHATE</w:t>
            </w:r>
          </w:p>
        </w:tc>
        <w:tc>
          <w:tcPr>
            <w:tcW w:w="1600" w:type="dxa"/>
            <w:tcBorders>
              <w:top w:val="nil"/>
              <w:left w:val="nil"/>
              <w:bottom w:val="single" w:sz="4" w:space="0" w:color="auto"/>
              <w:right w:val="single" w:sz="4" w:space="0" w:color="auto"/>
            </w:tcBorders>
            <w:shd w:val="clear" w:color="auto" w:fill="auto"/>
            <w:noWrap/>
            <w:vAlign w:val="bottom"/>
            <w:hideMark/>
          </w:tcPr>
          <w:p w14:paraId="3D59A6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CHEMBL3184512</w:t>
            </w:r>
          </w:p>
        </w:tc>
        <w:tc>
          <w:tcPr>
            <w:tcW w:w="2799" w:type="dxa"/>
            <w:tcBorders>
              <w:top w:val="nil"/>
              <w:left w:val="nil"/>
              <w:bottom w:val="single" w:sz="4" w:space="0" w:color="auto"/>
              <w:right w:val="single" w:sz="4" w:space="0" w:color="auto"/>
            </w:tcBorders>
            <w:shd w:val="clear" w:color="auto" w:fill="auto"/>
            <w:vAlign w:val="bottom"/>
            <w:hideMark/>
          </w:tcPr>
          <w:p w14:paraId="335AB08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4D9803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A62B8B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560F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89561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DALFOPRISTIN</w:t>
            </w:r>
          </w:p>
        </w:tc>
        <w:tc>
          <w:tcPr>
            <w:tcW w:w="1600" w:type="dxa"/>
            <w:tcBorders>
              <w:top w:val="nil"/>
              <w:left w:val="nil"/>
              <w:bottom w:val="single" w:sz="4" w:space="0" w:color="auto"/>
              <w:right w:val="single" w:sz="4" w:space="0" w:color="auto"/>
            </w:tcBorders>
            <w:shd w:val="clear" w:color="auto" w:fill="auto"/>
            <w:noWrap/>
            <w:vAlign w:val="bottom"/>
            <w:hideMark/>
          </w:tcPr>
          <w:p w14:paraId="15CC25A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CHEMBL1200937</w:t>
            </w:r>
          </w:p>
        </w:tc>
        <w:tc>
          <w:tcPr>
            <w:tcW w:w="2799" w:type="dxa"/>
            <w:tcBorders>
              <w:top w:val="nil"/>
              <w:left w:val="nil"/>
              <w:bottom w:val="single" w:sz="4" w:space="0" w:color="auto"/>
              <w:right w:val="single" w:sz="4" w:space="0" w:color="auto"/>
            </w:tcBorders>
            <w:shd w:val="clear" w:color="auto" w:fill="auto"/>
            <w:vAlign w:val="bottom"/>
            <w:hideMark/>
          </w:tcPr>
          <w:p w14:paraId="53CC6F5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222612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7182B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9DF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3D4283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DEMECLOCYCLINE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D171E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CHEMBL1200474</w:t>
            </w:r>
          </w:p>
        </w:tc>
        <w:tc>
          <w:tcPr>
            <w:tcW w:w="2799" w:type="dxa"/>
            <w:tcBorders>
              <w:top w:val="nil"/>
              <w:left w:val="nil"/>
              <w:bottom w:val="single" w:sz="4" w:space="0" w:color="auto"/>
              <w:right w:val="single" w:sz="4" w:space="0" w:color="auto"/>
            </w:tcBorders>
            <w:shd w:val="clear" w:color="auto" w:fill="auto"/>
            <w:vAlign w:val="bottom"/>
            <w:hideMark/>
          </w:tcPr>
          <w:p w14:paraId="1B024BC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2D82D1D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BF59D5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A1BE5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010D2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DIRITHROMYCIN</w:t>
            </w:r>
          </w:p>
        </w:tc>
        <w:tc>
          <w:tcPr>
            <w:tcW w:w="1600" w:type="dxa"/>
            <w:tcBorders>
              <w:top w:val="nil"/>
              <w:left w:val="nil"/>
              <w:bottom w:val="single" w:sz="4" w:space="0" w:color="auto"/>
              <w:right w:val="single" w:sz="4" w:space="0" w:color="auto"/>
            </w:tcBorders>
            <w:shd w:val="clear" w:color="auto" w:fill="auto"/>
            <w:noWrap/>
            <w:vAlign w:val="bottom"/>
            <w:hideMark/>
          </w:tcPr>
          <w:p w14:paraId="306CF9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CHEMBL3039471</w:t>
            </w:r>
          </w:p>
        </w:tc>
        <w:tc>
          <w:tcPr>
            <w:tcW w:w="2799" w:type="dxa"/>
            <w:tcBorders>
              <w:top w:val="nil"/>
              <w:left w:val="nil"/>
              <w:bottom w:val="single" w:sz="4" w:space="0" w:color="auto"/>
              <w:right w:val="single" w:sz="4" w:space="0" w:color="auto"/>
            </w:tcBorders>
            <w:shd w:val="clear" w:color="auto" w:fill="auto"/>
            <w:vAlign w:val="bottom"/>
            <w:hideMark/>
          </w:tcPr>
          <w:p w14:paraId="5FB13D2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FD2A8D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EB8D71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2020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F8755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w:t>
            </w:r>
          </w:p>
        </w:tc>
        <w:tc>
          <w:tcPr>
            <w:tcW w:w="1600" w:type="dxa"/>
            <w:tcBorders>
              <w:top w:val="nil"/>
              <w:left w:val="nil"/>
              <w:bottom w:val="single" w:sz="4" w:space="0" w:color="auto"/>
              <w:right w:val="single" w:sz="4" w:space="0" w:color="auto"/>
            </w:tcBorders>
            <w:shd w:val="clear" w:color="auto" w:fill="auto"/>
            <w:noWrap/>
            <w:vAlign w:val="bottom"/>
            <w:hideMark/>
          </w:tcPr>
          <w:p w14:paraId="45D69A7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CHEMBL532</w:t>
            </w:r>
          </w:p>
        </w:tc>
        <w:tc>
          <w:tcPr>
            <w:tcW w:w="2799" w:type="dxa"/>
            <w:tcBorders>
              <w:top w:val="nil"/>
              <w:left w:val="nil"/>
              <w:bottom w:val="single" w:sz="4" w:space="0" w:color="auto"/>
              <w:right w:val="single" w:sz="4" w:space="0" w:color="auto"/>
            </w:tcBorders>
            <w:shd w:val="clear" w:color="auto" w:fill="auto"/>
            <w:vAlign w:val="bottom"/>
            <w:hideMark/>
          </w:tcPr>
          <w:p w14:paraId="54F03FF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F06858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33BB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366A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93BE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ESTOLATE</w:t>
            </w:r>
          </w:p>
        </w:tc>
        <w:tc>
          <w:tcPr>
            <w:tcW w:w="1600" w:type="dxa"/>
            <w:tcBorders>
              <w:top w:val="nil"/>
              <w:left w:val="nil"/>
              <w:bottom w:val="single" w:sz="4" w:space="0" w:color="auto"/>
              <w:right w:val="single" w:sz="4" w:space="0" w:color="auto"/>
            </w:tcBorders>
            <w:shd w:val="clear" w:color="auto" w:fill="auto"/>
            <w:noWrap/>
            <w:vAlign w:val="bottom"/>
            <w:hideMark/>
          </w:tcPr>
          <w:p w14:paraId="3CF393E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CHEMBL2218877</w:t>
            </w:r>
          </w:p>
        </w:tc>
        <w:tc>
          <w:tcPr>
            <w:tcW w:w="2799" w:type="dxa"/>
            <w:tcBorders>
              <w:top w:val="nil"/>
              <w:left w:val="nil"/>
              <w:bottom w:val="single" w:sz="4" w:space="0" w:color="auto"/>
              <w:right w:val="single" w:sz="4" w:space="0" w:color="auto"/>
            </w:tcBorders>
            <w:shd w:val="clear" w:color="auto" w:fill="auto"/>
            <w:vAlign w:val="bottom"/>
            <w:hideMark/>
          </w:tcPr>
          <w:p w14:paraId="677E9A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C539DA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3DE6C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9CA82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8F9B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ETHYLSUCCINATE</w:t>
            </w:r>
          </w:p>
        </w:tc>
        <w:tc>
          <w:tcPr>
            <w:tcW w:w="1600" w:type="dxa"/>
            <w:tcBorders>
              <w:top w:val="nil"/>
              <w:left w:val="nil"/>
              <w:bottom w:val="single" w:sz="4" w:space="0" w:color="auto"/>
              <w:right w:val="single" w:sz="4" w:space="0" w:color="auto"/>
            </w:tcBorders>
            <w:shd w:val="clear" w:color="auto" w:fill="auto"/>
            <w:noWrap/>
            <w:vAlign w:val="bottom"/>
            <w:hideMark/>
          </w:tcPr>
          <w:p w14:paraId="0F400FA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CHEMBL1200688</w:t>
            </w:r>
          </w:p>
        </w:tc>
        <w:tc>
          <w:tcPr>
            <w:tcW w:w="2799" w:type="dxa"/>
            <w:tcBorders>
              <w:top w:val="nil"/>
              <w:left w:val="nil"/>
              <w:bottom w:val="single" w:sz="4" w:space="0" w:color="auto"/>
              <w:right w:val="single" w:sz="4" w:space="0" w:color="auto"/>
            </w:tcBorders>
            <w:shd w:val="clear" w:color="auto" w:fill="auto"/>
            <w:vAlign w:val="bottom"/>
            <w:hideMark/>
          </w:tcPr>
          <w:p w14:paraId="27A5BD1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38BE5B9"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ED4E7E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0DAD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F6828B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GLUCEPTATE</w:t>
            </w:r>
          </w:p>
        </w:tc>
        <w:tc>
          <w:tcPr>
            <w:tcW w:w="1600" w:type="dxa"/>
            <w:tcBorders>
              <w:top w:val="nil"/>
              <w:left w:val="nil"/>
              <w:bottom w:val="single" w:sz="4" w:space="0" w:color="auto"/>
              <w:right w:val="single" w:sz="4" w:space="0" w:color="auto"/>
            </w:tcBorders>
            <w:shd w:val="clear" w:color="auto" w:fill="auto"/>
            <w:noWrap/>
            <w:vAlign w:val="bottom"/>
            <w:hideMark/>
          </w:tcPr>
          <w:p w14:paraId="39EFFB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CHEMBL1200657</w:t>
            </w:r>
          </w:p>
        </w:tc>
        <w:tc>
          <w:tcPr>
            <w:tcW w:w="2799" w:type="dxa"/>
            <w:tcBorders>
              <w:top w:val="nil"/>
              <w:left w:val="nil"/>
              <w:bottom w:val="single" w:sz="4" w:space="0" w:color="auto"/>
              <w:right w:val="single" w:sz="4" w:space="0" w:color="auto"/>
            </w:tcBorders>
            <w:shd w:val="clear" w:color="auto" w:fill="auto"/>
            <w:vAlign w:val="bottom"/>
            <w:hideMark/>
          </w:tcPr>
          <w:p w14:paraId="4691699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69A4145"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8F8C2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A43B5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283D2C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LACTOBIONATE</w:t>
            </w:r>
          </w:p>
        </w:tc>
        <w:tc>
          <w:tcPr>
            <w:tcW w:w="1600" w:type="dxa"/>
            <w:tcBorders>
              <w:top w:val="nil"/>
              <w:left w:val="nil"/>
              <w:bottom w:val="single" w:sz="4" w:space="0" w:color="auto"/>
              <w:right w:val="single" w:sz="4" w:space="0" w:color="auto"/>
            </w:tcBorders>
            <w:shd w:val="clear" w:color="auto" w:fill="auto"/>
            <w:noWrap/>
            <w:vAlign w:val="bottom"/>
            <w:hideMark/>
          </w:tcPr>
          <w:p w14:paraId="263B3B2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CHEMBL1200506</w:t>
            </w:r>
          </w:p>
        </w:tc>
        <w:tc>
          <w:tcPr>
            <w:tcW w:w="2799" w:type="dxa"/>
            <w:tcBorders>
              <w:top w:val="nil"/>
              <w:left w:val="nil"/>
              <w:bottom w:val="single" w:sz="4" w:space="0" w:color="auto"/>
              <w:right w:val="single" w:sz="4" w:space="0" w:color="auto"/>
            </w:tcBorders>
            <w:shd w:val="clear" w:color="auto" w:fill="auto"/>
            <w:vAlign w:val="bottom"/>
            <w:hideMark/>
          </w:tcPr>
          <w:p w14:paraId="4959D70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62B3EC9"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6C6A9DE"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7E6F6D2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3BB8A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ERYTHROMYCIN STEARATE</w:t>
            </w:r>
          </w:p>
        </w:tc>
        <w:tc>
          <w:tcPr>
            <w:tcW w:w="1600" w:type="dxa"/>
            <w:tcBorders>
              <w:top w:val="nil"/>
              <w:left w:val="nil"/>
              <w:bottom w:val="single" w:sz="4" w:space="0" w:color="auto"/>
              <w:right w:val="single" w:sz="4" w:space="0" w:color="auto"/>
            </w:tcBorders>
            <w:shd w:val="clear" w:color="auto" w:fill="auto"/>
            <w:noWrap/>
            <w:vAlign w:val="bottom"/>
            <w:hideMark/>
          </w:tcPr>
          <w:p w14:paraId="1CC1CF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CHEMBL1200510</w:t>
            </w:r>
          </w:p>
        </w:tc>
        <w:tc>
          <w:tcPr>
            <w:tcW w:w="2799" w:type="dxa"/>
            <w:tcBorders>
              <w:top w:val="nil"/>
              <w:left w:val="nil"/>
              <w:bottom w:val="single" w:sz="4" w:space="0" w:color="auto"/>
              <w:right w:val="single" w:sz="4" w:space="0" w:color="auto"/>
            </w:tcBorders>
            <w:shd w:val="clear" w:color="auto" w:fill="auto"/>
            <w:vAlign w:val="bottom"/>
            <w:hideMark/>
          </w:tcPr>
          <w:p w14:paraId="524618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5DA2444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414999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555C16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5EA3E9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GENTAMICIN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66F6E4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CHEMBL3039594</w:t>
            </w:r>
          </w:p>
        </w:tc>
        <w:tc>
          <w:tcPr>
            <w:tcW w:w="2799" w:type="dxa"/>
            <w:tcBorders>
              <w:top w:val="nil"/>
              <w:left w:val="nil"/>
              <w:bottom w:val="single" w:sz="4" w:space="0" w:color="auto"/>
              <w:right w:val="single" w:sz="4" w:space="0" w:color="auto"/>
            </w:tcBorders>
            <w:shd w:val="clear" w:color="auto" w:fill="auto"/>
            <w:vAlign w:val="bottom"/>
            <w:hideMark/>
          </w:tcPr>
          <w:p w14:paraId="7BE6BB0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88E103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52222F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5550</w:t>
            </w:r>
          </w:p>
        </w:tc>
        <w:tc>
          <w:tcPr>
            <w:tcW w:w="2800" w:type="dxa"/>
            <w:tcBorders>
              <w:top w:val="nil"/>
              <w:left w:val="nil"/>
              <w:bottom w:val="single" w:sz="4" w:space="0" w:color="auto"/>
              <w:right w:val="single" w:sz="4" w:space="0" w:color="auto"/>
            </w:tcBorders>
            <w:shd w:val="clear" w:color="auto" w:fill="auto"/>
            <w:noWrap/>
            <w:vAlign w:val="bottom"/>
            <w:hideMark/>
          </w:tcPr>
          <w:p w14:paraId="79A37E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Trichophyton</w:t>
            </w:r>
          </w:p>
        </w:tc>
        <w:tc>
          <w:tcPr>
            <w:tcW w:w="2200" w:type="dxa"/>
            <w:tcBorders>
              <w:top w:val="nil"/>
              <w:left w:val="nil"/>
              <w:bottom w:val="single" w:sz="4" w:space="0" w:color="auto"/>
              <w:right w:val="single" w:sz="4" w:space="0" w:color="auto"/>
            </w:tcBorders>
            <w:shd w:val="clear" w:color="auto" w:fill="auto"/>
            <w:vAlign w:val="bottom"/>
            <w:hideMark/>
          </w:tcPr>
          <w:p w14:paraId="10470C8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GRISEOFULVIN</w:t>
            </w:r>
          </w:p>
        </w:tc>
        <w:tc>
          <w:tcPr>
            <w:tcW w:w="1600" w:type="dxa"/>
            <w:tcBorders>
              <w:top w:val="nil"/>
              <w:left w:val="nil"/>
              <w:bottom w:val="single" w:sz="4" w:space="0" w:color="auto"/>
              <w:right w:val="single" w:sz="4" w:space="0" w:color="auto"/>
            </w:tcBorders>
            <w:shd w:val="clear" w:color="auto" w:fill="auto"/>
            <w:noWrap/>
            <w:vAlign w:val="bottom"/>
            <w:hideMark/>
          </w:tcPr>
          <w:p w14:paraId="10B75C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CHEMBL562</w:t>
            </w:r>
          </w:p>
        </w:tc>
        <w:tc>
          <w:tcPr>
            <w:tcW w:w="2799" w:type="dxa"/>
            <w:tcBorders>
              <w:top w:val="nil"/>
              <w:left w:val="nil"/>
              <w:bottom w:val="single" w:sz="4" w:space="0" w:color="auto"/>
              <w:right w:val="single" w:sz="4" w:space="0" w:color="auto"/>
            </w:tcBorders>
            <w:shd w:val="clear" w:color="auto" w:fill="auto"/>
            <w:vAlign w:val="bottom"/>
            <w:hideMark/>
          </w:tcPr>
          <w:p w14:paraId="6554FD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15E896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D10B2F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4AFB02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304FDD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KANAMYCIN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618AF3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CHEMBL1446</w:t>
            </w:r>
          </w:p>
        </w:tc>
        <w:tc>
          <w:tcPr>
            <w:tcW w:w="2799" w:type="dxa"/>
            <w:tcBorders>
              <w:top w:val="nil"/>
              <w:left w:val="nil"/>
              <w:bottom w:val="single" w:sz="4" w:space="0" w:color="auto"/>
              <w:right w:val="single" w:sz="4" w:space="0" w:color="auto"/>
            </w:tcBorders>
            <w:shd w:val="clear" w:color="auto" w:fill="auto"/>
            <w:vAlign w:val="bottom"/>
            <w:hideMark/>
          </w:tcPr>
          <w:p w14:paraId="2AB5F40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37A9A0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2C91ED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38B1C8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1772E8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LINCOMYCIN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2E3C1B0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CHEMBL1201097</w:t>
            </w:r>
          </w:p>
        </w:tc>
        <w:tc>
          <w:tcPr>
            <w:tcW w:w="2799" w:type="dxa"/>
            <w:tcBorders>
              <w:top w:val="nil"/>
              <w:left w:val="nil"/>
              <w:bottom w:val="single" w:sz="4" w:space="0" w:color="auto"/>
              <w:right w:val="single" w:sz="4" w:space="0" w:color="auto"/>
            </w:tcBorders>
            <w:shd w:val="clear" w:color="auto" w:fill="auto"/>
            <w:vAlign w:val="bottom"/>
            <w:hideMark/>
          </w:tcPr>
          <w:p w14:paraId="52E698A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6BAB6F5"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173DF3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15468D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EB52F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LINEZOLID</w:t>
            </w:r>
          </w:p>
        </w:tc>
        <w:tc>
          <w:tcPr>
            <w:tcW w:w="1600" w:type="dxa"/>
            <w:tcBorders>
              <w:top w:val="nil"/>
              <w:left w:val="nil"/>
              <w:bottom w:val="single" w:sz="4" w:space="0" w:color="auto"/>
              <w:right w:val="single" w:sz="4" w:space="0" w:color="auto"/>
            </w:tcBorders>
            <w:shd w:val="clear" w:color="auto" w:fill="auto"/>
            <w:noWrap/>
            <w:vAlign w:val="bottom"/>
            <w:hideMark/>
          </w:tcPr>
          <w:p w14:paraId="17F05BC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CHEMBL126</w:t>
            </w:r>
          </w:p>
        </w:tc>
        <w:tc>
          <w:tcPr>
            <w:tcW w:w="2799" w:type="dxa"/>
            <w:tcBorders>
              <w:top w:val="nil"/>
              <w:left w:val="nil"/>
              <w:bottom w:val="single" w:sz="4" w:space="0" w:color="auto"/>
              <w:right w:val="single" w:sz="4" w:space="0" w:color="auto"/>
            </w:tcBorders>
            <w:shd w:val="clear" w:color="auto" w:fill="auto"/>
            <w:vAlign w:val="bottom"/>
            <w:hideMark/>
          </w:tcPr>
          <w:p w14:paraId="7AFC93B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58BC46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4099DC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7FF603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1BF5FD6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MEBENDAZOLE</w:t>
            </w:r>
          </w:p>
        </w:tc>
        <w:tc>
          <w:tcPr>
            <w:tcW w:w="1600" w:type="dxa"/>
            <w:tcBorders>
              <w:top w:val="nil"/>
              <w:left w:val="nil"/>
              <w:bottom w:val="single" w:sz="4" w:space="0" w:color="auto"/>
              <w:right w:val="single" w:sz="4" w:space="0" w:color="auto"/>
            </w:tcBorders>
            <w:shd w:val="clear" w:color="auto" w:fill="auto"/>
            <w:noWrap/>
            <w:vAlign w:val="bottom"/>
            <w:hideMark/>
          </w:tcPr>
          <w:p w14:paraId="4706F7A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CHEMBL685</w:t>
            </w:r>
          </w:p>
        </w:tc>
        <w:tc>
          <w:tcPr>
            <w:tcW w:w="2799" w:type="dxa"/>
            <w:tcBorders>
              <w:top w:val="nil"/>
              <w:left w:val="nil"/>
              <w:bottom w:val="single" w:sz="4" w:space="0" w:color="auto"/>
              <w:right w:val="single" w:sz="4" w:space="0" w:color="auto"/>
            </w:tcBorders>
            <w:shd w:val="clear" w:color="auto" w:fill="auto"/>
            <w:vAlign w:val="bottom"/>
            <w:hideMark/>
          </w:tcPr>
          <w:p w14:paraId="715804C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7F8B5CEF"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9DDC86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C5DE1E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8AFFD2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MECLOCYCLINE SULFOSALICYLATE</w:t>
            </w:r>
          </w:p>
        </w:tc>
        <w:tc>
          <w:tcPr>
            <w:tcW w:w="1600" w:type="dxa"/>
            <w:tcBorders>
              <w:top w:val="nil"/>
              <w:left w:val="nil"/>
              <w:bottom w:val="single" w:sz="4" w:space="0" w:color="auto"/>
              <w:right w:val="single" w:sz="4" w:space="0" w:color="auto"/>
            </w:tcBorders>
            <w:shd w:val="clear" w:color="auto" w:fill="auto"/>
            <w:noWrap/>
            <w:vAlign w:val="bottom"/>
            <w:hideMark/>
          </w:tcPr>
          <w:p w14:paraId="328FE81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CHEMBL261772</w:t>
            </w:r>
          </w:p>
        </w:tc>
        <w:tc>
          <w:tcPr>
            <w:tcW w:w="2799" w:type="dxa"/>
            <w:tcBorders>
              <w:top w:val="nil"/>
              <w:left w:val="nil"/>
              <w:bottom w:val="single" w:sz="4" w:space="0" w:color="auto"/>
              <w:right w:val="single" w:sz="4" w:space="0" w:color="auto"/>
            </w:tcBorders>
            <w:shd w:val="clear" w:color="auto" w:fill="auto"/>
            <w:vAlign w:val="bottom"/>
            <w:hideMark/>
          </w:tcPr>
          <w:p w14:paraId="55C8485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ADF8D0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79334A"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4B158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28DBC7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METHACYCLINE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128394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CHEMBL2146123</w:t>
            </w:r>
          </w:p>
        </w:tc>
        <w:tc>
          <w:tcPr>
            <w:tcW w:w="2799" w:type="dxa"/>
            <w:tcBorders>
              <w:top w:val="nil"/>
              <w:left w:val="nil"/>
              <w:bottom w:val="single" w:sz="4" w:space="0" w:color="auto"/>
              <w:right w:val="single" w:sz="4" w:space="0" w:color="auto"/>
            </w:tcBorders>
            <w:shd w:val="clear" w:color="auto" w:fill="auto"/>
            <w:vAlign w:val="bottom"/>
            <w:hideMark/>
          </w:tcPr>
          <w:p w14:paraId="5CDBE4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14DF1C"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D31D50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BC744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6A1173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MINOCYCLINE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3D04E9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CHEMBL1200881</w:t>
            </w:r>
          </w:p>
        </w:tc>
        <w:tc>
          <w:tcPr>
            <w:tcW w:w="2799" w:type="dxa"/>
            <w:tcBorders>
              <w:top w:val="nil"/>
              <w:left w:val="nil"/>
              <w:bottom w:val="single" w:sz="4" w:space="0" w:color="auto"/>
              <w:right w:val="single" w:sz="4" w:space="0" w:color="auto"/>
            </w:tcBorders>
            <w:shd w:val="clear" w:color="auto" w:fill="auto"/>
            <w:vAlign w:val="bottom"/>
            <w:hideMark/>
          </w:tcPr>
          <w:p w14:paraId="007087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19F376"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C039D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078F96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C04B2A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2B462F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CHEMBL1275977</w:t>
            </w:r>
          </w:p>
        </w:tc>
        <w:tc>
          <w:tcPr>
            <w:tcW w:w="2799" w:type="dxa"/>
            <w:tcBorders>
              <w:top w:val="nil"/>
              <w:left w:val="nil"/>
              <w:bottom w:val="single" w:sz="4" w:space="0" w:color="auto"/>
              <w:right w:val="single" w:sz="4" w:space="0" w:color="auto"/>
            </w:tcBorders>
            <w:shd w:val="clear" w:color="auto" w:fill="auto"/>
            <w:vAlign w:val="bottom"/>
            <w:hideMark/>
          </w:tcPr>
          <w:p w14:paraId="3EA08B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F3ED6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E9DCA62"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6A0D9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1D98E4D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NETILMICIN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D8F53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CHEMBL1200872</w:t>
            </w:r>
          </w:p>
        </w:tc>
        <w:tc>
          <w:tcPr>
            <w:tcW w:w="2799" w:type="dxa"/>
            <w:tcBorders>
              <w:top w:val="nil"/>
              <w:left w:val="nil"/>
              <w:bottom w:val="single" w:sz="4" w:space="0" w:color="auto"/>
              <w:right w:val="single" w:sz="4" w:space="0" w:color="auto"/>
            </w:tcBorders>
            <w:shd w:val="clear" w:color="auto" w:fill="auto"/>
            <w:vAlign w:val="bottom"/>
            <w:hideMark/>
          </w:tcPr>
          <w:p w14:paraId="4E87632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041EBD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AE7ED5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E885F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00C921C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3F212F4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CHEMBL1517</w:t>
            </w:r>
          </w:p>
        </w:tc>
        <w:tc>
          <w:tcPr>
            <w:tcW w:w="2799" w:type="dxa"/>
            <w:tcBorders>
              <w:top w:val="nil"/>
              <w:left w:val="nil"/>
              <w:bottom w:val="single" w:sz="4" w:space="0" w:color="auto"/>
              <w:right w:val="single" w:sz="4" w:space="0" w:color="auto"/>
            </w:tcBorders>
            <w:shd w:val="clear" w:color="auto" w:fill="auto"/>
            <w:vAlign w:val="bottom"/>
            <w:hideMark/>
          </w:tcPr>
          <w:p w14:paraId="772061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BB0B79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C007BC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lastRenderedPageBreak/>
              <w:t>2</w:t>
            </w:r>
          </w:p>
        </w:tc>
        <w:tc>
          <w:tcPr>
            <w:tcW w:w="2800" w:type="dxa"/>
            <w:tcBorders>
              <w:top w:val="nil"/>
              <w:left w:val="nil"/>
              <w:bottom w:val="single" w:sz="4" w:space="0" w:color="auto"/>
              <w:right w:val="single" w:sz="4" w:space="0" w:color="auto"/>
            </w:tcBorders>
            <w:shd w:val="clear" w:color="auto" w:fill="auto"/>
            <w:noWrap/>
            <w:vAlign w:val="bottom"/>
            <w:hideMark/>
          </w:tcPr>
          <w:p w14:paraId="69996CB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DED7A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CALCIUM</w:t>
            </w:r>
          </w:p>
        </w:tc>
        <w:tc>
          <w:tcPr>
            <w:tcW w:w="1600" w:type="dxa"/>
            <w:tcBorders>
              <w:top w:val="nil"/>
              <w:left w:val="nil"/>
              <w:bottom w:val="single" w:sz="4" w:space="0" w:color="auto"/>
              <w:right w:val="single" w:sz="4" w:space="0" w:color="auto"/>
            </w:tcBorders>
            <w:shd w:val="clear" w:color="auto" w:fill="auto"/>
            <w:noWrap/>
            <w:vAlign w:val="bottom"/>
            <w:hideMark/>
          </w:tcPr>
          <w:p w14:paraId="5A8C289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CHEMBL2068727</w:t>
            </w:r>
          </w:p>
        </w:tc>
        <w:tc>
          <w:tcPr>
            <w:tcW w:w="2799" w:type="dxa"/>
            <w:tcBorders>
              <w:top w:val="nil"/>
              <w:left w:val="nil"/>
              <w:bottom w:val="single" w:sz="4" w:space="0" w:color="auto"/>
              <w:right w:val="single" w:sz="4" w:space="0" w:color="auto"/>
            </w:tcBorders>
            <w:shd w:val="clear" w:color="auto" w:fill="auto"/>
            <w:vAlign w:val="bottom"/>
            <w:hideMark/>
          </w:tcPr>
          <w:p w14:paraId="4DFF06B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6C153F40"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57F653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35B78A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31626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OXYTETRACYCLINE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C9A112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CHEMBL1607480</w:t>
            </w:r>
          </w:p>
        </w:tc>
        <w:tc>
          <w:tcPr>
            <w:tcW w:w="2799" w:type="dxa"/>
            <w:tcBorders>
              <w:top w:val="nil"/>
              <w:left w:val="nil"/>
              <w:bottom w:val="single" w:sz="4" w:space="0" w:color="auto"/>
              <w:right w:val="single" w:sz="4" w:space="0" w:color="auto"/>
            </w:tcBorders>
            <w:shd w:val="clear" w:color="auto" w:fill="auto"/>
            <w:vAlign w:val="bottom"/>
            <w:hideMark/>
          </w:tcPr>
          <w:p w14:paraId="3D90839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40466F47"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285CB6"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579594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B63DF1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PAROMOMYCIN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172B32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CHEMBL2206196</w:t>
            </w:r>
          </w:p>
        </w:tc>
        <w:tc>
          <w:tcPr>
            <w:tcW w:w="2799" w:type="dxa"/>
            <w:tcBorders>
              <w:top w:val="nil"/>
              <w:left w:val="nil"/>
              <w:bottom w:val="single" w:sz="4" w:space="0" w:color="auto"/>
              <w:right w:val="single" w:sz="4" w:space="0" w:color="auto"/>
            </w:tcBorders>
            <w:shd w:val="clear" w:color="auto" w:fill="auto"/>
            <w:vAlign w:val="bottom"/>
            <w:hideMark/>
          </w:tcPr>
          <w:p w14:paraId="184F96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0438392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927C611"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35E65AC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6134A3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PYRAZINAMIDE</w:t>
            </w:r>
          </w:p>
        </w:tc>
        <w:tc>
          <w:tcPr>
            <w:tcW w:w="1600" w:type="dxa"/>
            <w:tcBorders>
              <w:top w:val="nil"/>
              <w:left w:val="nil"/>
              <w:bottom w:val="single" w:sz="4" w:space="0" w:color="auto"/>
              <w:right w:val="single" w:sz="4" w:space="0" w:color="auto"/>
            </w:tcBorders>
            <w:shd w:val="clear" w:color="auto" w:fill="auto"/>
            <w:noWrap/>
            <w:vAlign w:val="bottom"/>
            <w:hideMark/>
          </w:tcPr>
          <w:p w14:paraId="3B70B22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CHEMBL614</w:t>
            </w:r>
          </w:p>
        </w:tc>
        <w:tc>
          <w:tcPr>
            <w:tcW w:w="2799" w:type="dxa"/>
            <w:tcBorders>
              <w:top w:val="nil"/>
              <w:left w:val="nil"/>
              <w:bottom w:val="single" w:sz="4" w:space="0" w:color="auto"/>
              <w:right w:val="single" w:sz="4" w:space="0" w:color="auto"/>
            </w:tcBorders>
            <w:shd w:val="clear" w:color="auto" w:fill="auto"/>
            <w:vAlign w:val="bottom"/>
            <w:hideMark/>
          </w:tcPr>
          <w:p w14:paraId="6D7031E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68AF1A0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BF632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EF6EA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518B82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QUINUPRISTIN</w:t>
            </w:r>
          </w:p>
        </w:tc>
        <w:tc>
          <w:tcPr>
            <w:tcW w:w="1600" w:type="dxa"/>
            <w:tcBorders>
              <w:top w:val="nil"/>
              <w:left w:val="nil"/>
              <w:bottom w:val="single" w:sz="4" w:space="0" w:color="auto"/>
              <w:right w:val="single" w:sz="4" w:space="0" w:color="auto"/>
            </w:tcBorders>
            <w:shd w:val="clear" w:color="auto" w:fill="auto"/>
            <w:noWrap/>
            <w:vAlign w:val="bottom"/>
            <w:hideMark/>
          </w:tcPr>
          <w:p w14:paraId="702214F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CHEMBL1200649</w:t>
            </w:r>
          </w:p>
        </w:tc>
        <w:tc>
          <w:tcPr>
            <w:tcW w:w="2799" w:type="dxa"/>
            <w:tcBorders>
              <w:top w:val="nil"/>
              <w:left w:val="nil"/>
              <w:bottom w:val="single" w:sz="4" w:space="0" w:color="auto"/>
              <w:right w:val="single" w:sz="4" w:space="0" w:color="auto"/>
            </w:tcBorders>
            <w:shd w:val="clear" w:color="auto" w:fill="auto"/>
            <w:vAlign w:val="bottom"/>
            <w:hideMark/>
          </w:tcPr>
          <w:p w14:paraId="668A74C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59713DD"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085BA8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1280</w:t>
            </w:r>
          </w:p>
        </w:tc>
        <w:tc>
          <w:tcPr>
            <w:tcW w:w="2800" w:type="dxa"/>
            <w:tcBorders>
              <w:top w:val="nil"/>
              <w:left w:val="nil"/>
              <w:bottom w:val="single" w:sz="4" w:space="0" w:color="auto"/>
              <w:right w:val="single" w:sz="4" w:space="0" w:color="auto"/>
            </w:tcBorders>
            <w:shd w:val="clear" w:color="auto" w:fill="auto"/>
            <w:noWrap/>
            <w:vAlign w:val="bottom"/>
            <w:hideMark/>
          </w:tcPr>
          <w:p w14:paraId="4550E9C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Staphylococcus aureus</w:t>
            </w:r>
          </w:p>
        </w:tc>
        <w:tc>
          <w:tcPr>
            <w:tcW w:w="2200" w:type="dxa"/>
            <w:tcBorders>
              <w:top w:val="nil"/>
              <w:left w:val="nil"/>
              <w:bottom w:val="single" w:sz="4" w:space="0" w:color="auto"/>
              <w:right w:val="single" w:sz="4" w:space="0" w:color="auto"/>
            </w:tcBorders>
            <w:shd w:val="clear" w:color="auto" w:fill="auto"/>
            <w:vAlign w:val="bottom"/>
            <w:hideMark/>
          </w:tcPr>
          <w:p w14:paraId="4C24C43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39876A4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1B054E3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75C4083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FE1C45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1314</w:t>
            </w:r>
          </w:p>
        </w:tc>
        <w:tc>
          <w:tcPr>
            <w:tcW w:w="2800" w:type="dxa"/>
            <w:tcBorders>
              <w:top w:val="nil"/>
              <w:left w:val="nil"/>
              <w:bottom w:val="single" w:sz="4" w:space="0" w:color="auto"/>
              <w:right w:val="single" w:sz="4" w:space="0" w:color="auto"/>
            </w:tcBorders>
            <w:shd w:val="clear" w:color="auto" w:fill="auto"/>
            <w:noWrap/>
            <w:vAlign w:val="bottom"/>
            <w:hideMark/>
          </w:tcPr>
          <w:p w14:paraId="13376E7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pyogenes</w:t>
            </w:r>
          </w:p>
        </w:tc>
        <w:tc>
          <w:tcPr>
            <w:tcW w:w="2200" w:type="dxa"/>
            <w:tcBorders>
              <w:top w:val="nil"/>
              <w:left w:val="nil"/>
              <w:bottom w:val="single" w:sz="4" w:space="0" w:color="auto"/>
              <w:right w:val="single" w:sz="4" w:space="0" w:color="auto"/>
            </w:tcBorders>
            <w:shd w:val="clear" w:color="auto" w:fill="auto"/>
            <w:vAlign w:val="bottom"/>
            <w:hideMark/>
          </w:tcPr>
          <w:p w14:paraId="5095B21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RETAPAMULIN</w:t>
            </w:r>
          </w:p>
        </w:tc>
        <w:tc>
          <w:tcPr>
            <w:tcW w:w="1600" w:type="dxa"/>
            <w:tcBorders>
              <w:top w:val="nil"/>
              <w:left w:val="nil"/>
              <w:bottom w:val="single" w:sz="4" w:space="0" w:color="auto"/>
              <w:right w:val="single" w:sz="4" w:space="0" w:color="auto"/>
            </w:tcBorders>
            <w:shd w:val="clear" w:color="auto" w:fill="auto"/>
            <w:noWrap/>
            <w:vAlign w:val="bottom"/>
            <w:hideMark/>
          </w:tcPr>
          <w:p w14:paraId="19DE9EB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CHEMBL409542</w:t>
            </w:r>
          </w:p>
        </w:tc>
        <w:tc>
          <w:tcPr>
            <w:tcW w:w="2799" w:type="dxa"/>
            <w:tcBorders>
              <w:top w:val="nil"/>
              <w:left w:val="nil"/>
              <w:bottom w:val="single" w:sz="4" w:space="0" w:color="auto"/>
              <w:right w:val="single" w:sz="4" w:space="0" w:color="auto"/>
            </w:tcBorders>
            <w:shd w:val="clear" w:color="auto" w:fill="auto"/>
            <w:vAlign w:val="bottom"/>
            <w:hideMark/>
          </w:tcPr>
          <w:p w14:paraId="0C7B6A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1CAC0C3"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7CB29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6DC787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30641D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RIFABUTIN</w:t>
            </w:r>
          </w:p>
        </w:tc>
        <w:tc>
          <w:tcPr>
            <w:tcW w:w="1600" w:type="dxa"/>
            <w:tcBorders>
              <w:top w:val="nil"/>
              <w:left w:val="nil"/>
              <w:bottom w:val="single" w:sz="4" w:space="0" w:color="auto"/>
              <w:right w:val="single" w:sz="4" w:space="0" w:color="auto"/>
            </w:tcBorders>
            <w:shd w:val="clear" w:color="auto" w:fill="auto"/>
            <w:noWrap/>
            <w:vAlign w:val="bottom"/>
            <w:hideMark/>
          </w:tcPr>
          <w:p w14:paraId="0218184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CHEMBL444633</w:t>
            </w:r>
          </w:p>
        </w:tc>
        <w:tc>
          <w:tcPr>
            <w:tcW w:w="2799" w:type="dxa"/>
            <w:tcBorders>
              <w:top w:val="nil"/>
              <w:left w:val="nil"/>
              <w:bottom w:val="single" w:sz="4" w:space="0" w:color="auto"/>
              <w:right w:val="single" w:sz="4" w:space="0" w:color="auto"/>
            </w:tcBorders>
            <w:shd w:val="clear" w:color="auto" w:fill="auto"/>
            <w:vAlign w:val="bottom"/>
            <w:hideMark/>
          </w:tcPr>
          <w:p w14:paraId="7167AF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C964E5E"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51C5A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E18056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A93748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RIFAMPICIN</w:t>
            </w:r>
          </w:p>
        </w:tc>
        <w:tc>
          <w:tcPr>
            <w:tcW w:w="1600" w:type="dxa"/>
            <w:tcBorders>
              <w:top w:val="nil"/>
              <w:left w:val="nil"/>
              <w:bottom w:val="single" w:sz="4" w:space="0" w:color="auto"/>
              <w:right w:val="single" w:sz="4" w:space="0" w:color="auto"/>
            </w:tcBorders>
            <w:shd w:val="clear" w:color="auto" w:fill="auto"/>
            <w:noWrap/>
            <w:vAlign w:val="bottom"/>
            <w:hideMark/>
          </w:tcPr>
          <w:p w14:paraId="45E9C5B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CHEMBL374478</w:t>
            </w:r>
          </w:p>
        </w:tc>
        <w:tc>
          <w:tcPr>
            <w:tcW w:w="2799" w:type="dxa"/>
            <w:tcBorders>
              <w:top w:val="nil"/>
              <w:left w:val="nil"/>
              <w:bottom w:val="single" w:sz="4" w:space="0" w:color="auto"/>
              <w:right w:val="single" w:sz="4" w:space="0" w:color="auto"/>
            </w:tcBorders>
            <w:shd w:val="clear" w:color="auto" w:fill="auto"/>
            <w:vAlign w:val="bottom"/>
            <w:hideMark/>
          </w:tcPr>
          <w:p w14:paraId="3452EE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6BCD428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D49605C"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63029F2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69FC2E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RIFAPENTINE</w:t>
            </w:r>
          </w:p>
        </w:tc>
        <w:tc>
          <w:tcPr>
            <w:tcW w:w="1600" w:type="dxa"/>
            <w:tcBorders>
              <w:top w:val="nil"/>
              <w:left w:val="nil"/>
              <w:bottom w:val="single" w:sz="4" w:space="0" w:color="auto"/>
              <w:right w:val="single" w:sz="4" w:space="0" w:color="auto"/>
            </w:tcBorders>
            <w:shd w:val="clear" w:color="auto" w:fill="auto"/>
            <w:noWrap/>
            <w:vAlign w:val="bottom"/>
            <w:hideMark/>
          </w:tcPr>
          <w:p w14:paraId="6A04F2C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CHEMBL1660</w:t>
            </w:r>
          </w:p>
        </w:tc>
        <w:tc>
          <w:tcPr>
            <w:tcW w:w="2799" w:type="dxa"/>
            <w:tcBorders>
              <w:top w:val="nil"/>
              <w:left w:val="nil"/>
              <w:bottom w:val="single" w:sz="4" w:space="0" w:color="auto"/>
              <w:right w:val="single" w:sz="4" w:space="0" w:color="auto"/>
            </w:tcBorders>
            <w:shd w:val="clear" w:color="auto" w:fill="auto"/>
            <w:vAlign w:val="bottom"/>
            <w:hideMark/>
          </w:tcPr>
          <w:p w14:paraId="5AE3AF6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85994E4"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3C7E51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4FAD38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5919D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RIFAXIMIN</w:t>
            </w:r>
          </w:p>
        </w:tc>
        <w:tc>
          <w:tcPr>
            <w:tcW w:w="1600" w:type="dxa"/>
            <w:tcBorders>
              <w:top w:val="nil"/>
              <w:left w:val="nil"/>
              <w:bottom w:val="single" w:sz="4" w:space="0" w:color="auto"/>
              <w:right w:val="single" w:sz="4" w:space="0" w:color="auto"/>
            </w:tcBorders>
            <w:shd w:val="clear" w:color="auto" w:fill="auto"/>
            <w:noWrap/>
            <w:vAlign w:val="bottom"/>
            <w:hideMark/>
          </w:tcPr>
          <w:p w14:paraId="2E55732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CHEMBL1617</w:t>
            </w:r>
          </w:p>
        </w:tc>
        <w:tc>
          <w:tcPr>
            <w:tcW w:w="2799" w:type="dxa"/>
            <w:tcBorders>
              <w:top w:val="nil"/>
              <w:left w:val="nil"/>
              <w:bottom w:val="single" w:sz="4" w:space="0" w:color="auto"/>
              <w:right w:val="single" w:sz="4" w:space="0" w:color="auto"/>
            </w:tcBorders>
            <w:shd w:val="clear" w:color="auto" w:fill="auto"/>
            <w:vAlign w:val="bottom"/>
            <w:hideMark/>
          </w:tcPr>
          <w:p w14:paraId="1F2F659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DNA-directed RNA polymerase inhibitor</w:t>
            </w:r>
          </w:p>
        </w:tc>
      </w:tr>
      <w:tr w:rsidR="00277E18" w:rsidRPr="00277E18" w14:paraId="7E927438"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B1E7C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0715044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4C51C28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SPECTINOMYCIN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779F96D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CHEMBL1200407</w:t>
            </w:r>
          </w:p>
        </w:tc>
        <w:tc>
          <w:tcPr>
            <w:tcW w:w="2799" w:type="dxa"/>
            <w:tcBorders>
              <w:top w:val="nil"/>
              <w:left w:val="nil"/>
              <w:bottom w:val="single" w:sz="4" w:space="0" w:color="auto"/>
              <w:right w:val="single" w:sz="4" w:space="0" w:color="auto"/>
            </w:tcBorders>
            <w:shd w:val="clear" w:color="auto" w:fill="auto"/>
            <w:vAlign w:val="bottom"/>
            <w:hideMark/>
          </w:tcPr>
          <w:p w14:paraId="406BB1D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946A85B"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38196DB"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2D853BFB"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B5ADFA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1842F0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CHEMBL453087</w:t>
            </w:r>
          </w:p>
        </w:tc>
        <w:tc>
          <w:tcPr>
            <w:tcW w:w="2799" w:type="dxa"/>
            <w:tcBorders>
              <w:top w:val="nil"/>
              <w:left w:val="nil"/>
              <w:bottom w:val="single" w:sz="4" w:space="0" w:color="auto"/>
              <w:right w:val="single" w:sz="4" w:space="0" w:color="auto"/>
            </w:tcBorders>
            <w:shd w:val="clear" w:color="auto" w:fill="auto"/>
            <w:vAlign w:val="bottom"/>
            <w:hideMark/>
          </w:tcPr>
          <w:p w14:paraId="5B1E6CF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1EAFE1F"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6B56B1F"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58DB69B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4736912"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TELITHROMYCIN</w:t>
            </w:r>
          </w:p>
        </w:tc>
        <w:tc>
          <w:tcPr>
            <w:tcW w:w="1600" w:type="dxa"/>
            <w:tcBorders>
              <w:top w:val="nil"/>
              <w:left w:val="nil"/>
              <w:bottom w:val="single" w:sz="4" w:space="0" w:color="auto"/>
              <w:right w:val="single" w:sz="4" w:space="0" w:color="auto"/>
            </w:tcBorders>
            <w:shd w:val="clear" w:color="auto" w:fill="auto"/>
            <w:noWrap/>
            <w:vAlign w:val="bottom"/>
            <w:hideMark/>
          </w:tcPr>
          <w:p w14:paraId="0A92BE5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CHEMBL1136</w:t>
            </w:r>
          </w:p>
        </w:tc>
        <w:tc>
          <w:tcPr>
            <w:tcW w:w="2799" w:type="dxa"/>
            <w:tcBorders>
              <w:top w:val="nil"/>
              <w:left w:val="nil"/>
              <w:bottom w:val="single" w:sz="4" w:space="0" w:color="auto"/>
              <w:right w:val="single" w:sz="4" w:space="0" w:color="auto"/>
            </w:tcBorders>
            <w:shd w:val="clear" w:color="auto" w:fill="auto"/>
            <w:vAlign w:val="bottom"/>
            <w:hideMark/>
          </w:tcPr>
          <w:p w14:paraId="3A9CF18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3A7C3532"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F23AD93"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36C6B0BA"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7F769E9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w:t>
            </w:r>
          </w:p>
        </w:tc>
        <w:tc>
          <w:tcPr>
            <w:tcW w:w="1600" w:type="dxa"/>
            <w:tcBorders>
              <w:top w:val="nil"/>
              <w:left w:val="nil"/>
              <w:bottom w:val="single" w:sz="4" w:space="0" w:color="auto"/>
              <w:right w:val="single" w:sz="4" w:space="0" w:color="auto"/>
            </w:tcBorders>
            <w:shd w:val="clear" w:color="auto" w:fill="auto"/>
            <w:noWrap/>
            <w:vAlign w:val="bottom"/>
            <w:hideMark/>
          </w:tcPr>
          <w:p w14:paraId="04B0057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CHEMBL1440</w:t>
            </w:r>
          </w:p>
        </w:tc>
        <w:tc>
          <w:tcPr>
            <w:tcW w:w="2799" w:type="dxa"/>
            <w:tcBorders>
              <w:top w:val="nil"/>
              <w:left w:val="nil"/>
              <w:bottom w:val="single" w:sz="4" w:space="0" w:color="auto"/>
              <w:right w:val="single" w:sz="4" w:space="0" w:color="auto"/>
            </w:tcBorders>
            <w:shd w:val="clear" w:color="auto" w:fill="auto"/>
            <w:vAlign w:val="bottom"/>
            <w:hideMark/>
          </w:tcPr>
          <w:p w14:paraId="6FCD853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2314026"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4A118B3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E16A4D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65BE4FC6"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HYDROCHLORIDE</w:t>
            </w:r>
          </w:p>
        </w:tc>
        <w:tc>
          <w:tcPr>
            <w:tcW w:w="1600" w:type="dxa"/>
            <w:tcBorders>
              <w:top w:val="nil"/>
              <w:left w:val="nil"/>
              <w:bottom w:val="single" w:sz="4" w:space="0" w:color="auto"/>
              <w:right w:val="single" w:sz="4" w:space="0" w:color="auto"/>
            </w:tcBorders>
            <w:shd w:val="clear" w:color="auto" w:fill="auto"/>
            <w:noWrap/>
            <w:vAlign w:val="bottom"/>
            <w:hideMark/>
          </w:tcPr>
          <w:p w14:paraId="51075B4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CHEMBL454950</w:t>
            </w:r>
          </w:p>
        </w:tc>
        <w:tc>
          <w:tcPr>
            <w:tcW w:w="2799" w:type="dxa"/>
            <w:tcBorders>
              <w:top w:val="nil"/>
              <w:left w:val="nil"/>
              <w:bottom w:val="single" w:sz="4" w:space="0" w:color="auto"/>
              <w:right w:val="single" w:sz="4" w:space="0" w:color="auto"/>
            </w:tcBorders>
            <w:shd w:val="clear" w:color="auto" w:fill="auto"/>
            <w:vAlign w:val="bottom"/>
            <w:hideMark/>
          </w:tcPr>
          <w:p w14:paraId="2246D39F"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242811D" w14:textId="77777777" w:rsidTr="00277E18">
        <w:trPr>
          <w:trHeight w:val="495"/>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0676ACE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11D4BFA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29C8AB4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TETRACYCLINE PHOSPHATE COMPLEX</w:t>
            </w:r>
          </w:p>
        </w:tc>
        <w:tc>
          <w:tcPr>
            <w:tcW w:w="1600" w:type="dxa"/>
            <w:tcBorders>
              <w:top w:val="nil"/>
              <w:left w:val="nil"/>
              <w:bottom w:val="single" w:sz="4" w:space="0" w:color="auto"/>
              <w:right w:val="single" w:sz="4" w:space="0" w:color="auto"/>
            </w:tcBorders>
            <w:shd w:val="clear" w:color="auto" w:fill="auto"/>
            <w:noWrap/>
            <w:vAlign w:val="bottom"/>
            <w:hideMark/>
          </w:tcPr>
          <w:p w14:paraId="125EAAB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CHEMBL1201071</w:t>
            </w:r>
          </w:p>
        </w:tc>
        <w:tc>
          <w:tcPr>
            <w:tcW w:w="2799" w:type="dxa"/>
            <w:tcBorders>
              <w:top w:val="nil"/>
              <w:left w:val="nil"/>
              <w:bottom w:val="single" w:sz="4" w:space="0" w:color="auto"/>
              <w:right w:val="single" w:sz="4" w:space="0" w:color="auto"/>
            </w:tcBorders>
            <w:shd w:val="clear" w:color="auto" w:fill="auto"/>
            <w:vAlign w:val="bottom"/>
            <w:hideMark/>
          </w:tcPr>
          <w:p w14:paraId="54C7061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78DB5C6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C603C07"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6231</w:t>
            </w:r>
          </w:p>
        </w:tc>
        <w:tc>
          <w:tcPr>
            <w:tcW w:w="2800" w:type="dxa"/>
            <w:tcBorders>
              <w:top w:val="nil"/>
              <w:left w:val="nil"/>
              <w:bottom w:val="single" w:sz="4" w:space="0" w:color="auto"/>
              <w:right w:val="single" w:sz="4" w:space="0" w:color="auto"/>
            </w:tcBorders>
            <w:shd w:val="clear" w:color="auto" w:fill="auto"/>
            <w:noWrap/>
            <w:vAlign w:val="bottom"/>
            <w:hideMark/>
          </w:tcPr>
          <w:p w14:paraId="12EBDA8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Nematoda</w:t>
            </w:r>
          </w:p>
        </w:tc>
        <w:tc>
          <w:tcPr>
            <w:tcW w:w="2200" w:type="dxa"/>
            <w:tcBorders>
              <w:top w:val="nil"/>
              <w:left w:val="nil"/>
              <w:bottom w:val="single" w:sz="4" w:space="0" w:color="auto"/>
              <w:right w:val="single" w:sz="4" w:space="0" w:color="auto"/>
            </w:tcBorders>
            <w:shd w:val="clear" w:color="auto" w:fill="auto"/>
            <w:vAlign w:val="bottom"/>
            <w:hideMark/>
          </w:tcPr>
          <w:p w14:paraId="7D2BE60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THIABENDAZOLE</w:t>
            </w:r>
          </w:p>
        </w:tc>
        <w:tc>
          <w:tcPr>
            <w:tcW w:w="1600" w:type="dxa"/>
            <w:tcBorders>
              <w:top w:val="nil"/>
              <w:left w:val="nil"/>
              <w:bottom w:val="single" w:sz="4" w:space="0" w:color="auto"/>
              <w:right w:val="single" w:sz="4" w:space="0" w:color="auto"/>
            </w:tcBorders>
            <w:shd w:val="clear" w:color="auto" w:fill="auto"/>
            <w:noWrap/>
            <w:vAlign w:val="bottom"/>
            <w:hideMark/>
          </w:tcPr>
          <w:p w14:paraId="18248B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CHEMBL625</w:t>
            </w:r>
          </w:p>
        </w:tc>
        <w:tc>
          <w:tcPr>
            <w:tcW w:w="2799" w:type="dxa"/>
            <w:tcBorders>
              <w:top w:val="nil"/>
              <w:left w:val="nil"/>
              <w:bottom w:val="single" w:sz="4" w:space="0" w:color="auto"/>
              <w:right w:val="single" w:sz="4" w:space="0" w:color="auto"/>
            </w:tcBorders>
            <w:shd w:val="clear" w:color="auto" w:fill="auto"/>
            <w:vAlign w:val="bottom"/>
            <w:hideMark/>
          </w:tcPr>
          <w:p w14:paraId="4CF89E3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Tubulin inhibitor</w:t>
            </w:r>
          </w:p>
        </w:tc>
      </w:tr>
      <w:tr w:rsidR="00277E18" w:rsidRPr="00277E18" w14:paraId="25F0D40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1275D2BD"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w:t>
            </w:r>
          </w:p>
        </w:tc>
        <w:tc>
          <w:tcPr>
            <w:tcW w:w="2800" w:type="dxa"/>
            <w:tcBorders>
              <w:top w:val="nil"/>
              <w:left w:val="nil"/>
              <w:bottom w:val="single" w:sz="4" w:space="0" w:color="auto"/>
              <w:right w:val="single" w:sz="4" w:space="0" w:color="auto"/>
            </w:tcBorders>
            <w:shd w:val="clear" w:color="auto" w:fill="auto"/>
            <w:noWrap/>
            <w:vAlign w:val="bottom"/>
            <w:hideMark/>
          </w:tcPr>
          <w:p w14:paraId="4D2249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w:t>
            </w:r>
          </w:p>
        </w:tc>
        <w:tc>
          <w:tcPr>
            <w:tcW w:w="2200" w:type="dxa"/>
            <w:tcBorders>
              <w:top w:val="nil"/>
              <w:left w:val="nil"/>
              <w:bottom w:val="single" w:sz="4" w:space="0" w:color="auto"/>
              <w:right w:val="single" w:sz="4" w:space="0" w:color="auto"/>
            </w:tcBorders>
            <w:shd w:val="clear" w:color="auto" w:fill="auto"/>
            <w:vAlign w:val="bottom"/>
            <w:hideMark/>
          </w:tcPr>
          <w:p w14:paraId="377D6AFE"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TIGECYCLINE</w:t>
            </w:r>
          </w:p>
        </w:tc>
        <w:tc>
          <w:tcPr>
            <w:tcW w:w="1600" w:type="dxa"/>
            <w:tcBorders>
              <w:top w:val="nil"/>
              <w:left w:val="nil"/>
              <w:bottom w:val="single" w:sz="4" w:space="0" w:color="auto"/>
              <w:right w:val="single" w:sz="4" w:space="0" w:color="auto"/>
            </w:tcBorders>
            <w:shd w:val="clear" w:color="auto" w:fill="auto"/>
            <w:noWrap/>
            <w:vAlign w:val="bottom"/>
            <w:hideMark/>
          </w:tcPr>
          <w:p w14:paraId="617E645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CHEMBL376140</w:t>
            </w:r>
          </w:p>
        </w:tc>
        <w:tc>
          <w:tcPr>
            <w:tcW w:w="2799" w:type="dxa"/>
            <w:tcBorders>
              <w:top w:val="nil"/>
              <w:left w:val="nil"/>
              <w:bottom w:val="single" w:sz="4" w:space="0" w:color="auto"/>
              <w:right w:val="single" w:sz="4" w:space="0" w:color="auto"/>
            </w:tcBorders>
            <w:shd w:val="clear" w:color="auto" w:fill="auto"/>
            <w:vAlign w:val="bottom"/>
            <w:hideMark/>
          </w:tcPr>
          <w:p w14:paraId="48DB73A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Bacterial 70S ribosome inhibitor</w:t>
            </w:r>
          </w:p>
        </w:tc>
      </w:tr>
      <w:tr w:rsidR="00277E18" w:rsidRPr="00277E18" w14:paraId="1D1CDFB1"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23026B1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2ED2BF0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65F62995"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w:t>
            </w:r>
          </w:p>
        </w:tc>
        <w:tc>
          <w:tcPr>
            <w:tcW w:w="1600" w:type="dxa"/>
            <w:tcBorders>
              <w:top w:val="nil"/>
              <w:left w:val="nil"/>
              <w:bottom w:val="single" w:sz="4" w:space="0" w:color="auto"/>
              <w:right w:val="single" w:sz="4" w:space="0" w:color="auto"/>
            </w:tcBorders>
            <w:shd w:val="clear" w:color="auto" w:fill="auto"/>
            <w:noWrap/>
            <w:vAlign w:val="bottom"/>
            <w:hideMark/>
          </w:tcPr>
          <w:p w14:paraId="2FA6170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CHEMBL1747</w:t>
            </w:r>
          </w:p>
        </w:tc>
        <w:tc>
          <w:tcPr>
            <w:tcW w:w="2799" w:type="dxa"/>
            <w:tcBorders>
              <w:top w:val="nil"/>
              <w:left w:val="nil"/>
              <w:bottom w:val="single" w:sz="4" w:space="0" w:color="auto"/>
              <w:right w:val="single" w:sz="4" w:space="0" w:color="auto"/>
            </w:tcBorders>
            <w:shd w:val="clear" w:color="auto" w:fill="auto"/>
            <w:vAlign w:val="bottom"/>
            <w:hideMark/>
          </w:tcPr>
          <w:p w14:paraId="11CDBEC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4C9ABBAE"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77BE4564"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287</w:t>
            </w:r>
          </w:p>
        </w:tc>
        <w:tc>
          <w:tcPr>
            <w:tcW w:w="2800" w:type="dxa"/>
            <w:tcBorders>
              <w:top w:val="nil"/>
              <w:left w:val="nil"/>
              <w:bottom w:val="single" w:sz="4" w:space="0" w:color="auto"/>
              <w:right w:val="single" w:sz="4" w:space="0" w:color="auto"/>
            </w:tcBorders>
            <w:shd w:val="clear" w:color="auto" w:fill="auto"/>
            <w:noWrap/>
            <w:vAlign w:val="bottom"/>
            <w:hideMark/>
          </w:tcPr>
          <w:p w14:paraId="59790117"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Pseudomonas aeruginosa</w:t>
            </w:r>
          </w:p>
        </w:tc>
        <w:tc>
          <w:tcPr>
            <w:tcW w:w="2200" w:type="dxa"/>
            <w:tcBorders>
              <w:top w:val="nil"/>
              <w:left w:val="nil"/>
              <w:bottom w:val="single" w:sz="4" w:space="0" w:color="auto"/>
              <w:right w:val="single" w:sz="4" w:space="0" w:color="auto"/>
            </w:tcBorders>
            <w:shd w:val="clear" w:color="auto" w:fill="auto"/>
            <w:vAlign w:val="bottom"/>
            <w:hideMark/>
          </w:tcPr>
          <w:p w14:paraId="122BC1A0"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TOBRAMYCIN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33AFCAAD"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CHEMBL1200780</w:t>
            </w:r>
          </w:p>
        </w:tc>
        <w:tc>
          <w:tcPr>
            <w:tcW w:w="2799" w:type="dxa"/>
            <w:tcBorders>
              <w:top w:val="nil"/>
              <w:left w:val="nil"/>
              <w:bottom w:val="single" w:sz="4" w:space="0" w:color="auto"/>
              <w:right w:val="single" w:sz="4" w:space="0" w:color="auto"/>
            </w:tcBorders>
            <w:shd w:val="clear" w:color="auto" w:fill="auto"/>
            <w:vAlign w:val="bottom"/>
            <w:hideMark/>
          </w:tcPr>
          <w:p w14:paraId="79FF277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013E8AE4"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71ED0F5"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1313</w:t>
            </w:r>
          </w:p>
        </w:tc>
        <w:tc>
          <w:tcPr>
            <w:tcW w:w="2800" w:type="dxa"/>
            <w:tcBorders>
              <w:top w:val="nil"/>
              <w:left w:val="nil"/>
              <w:bottom w:val="single" w:sz="4" w:space="0" w:color="auto"/>
              <w:right w:val="single" w:sz="4" w:space="0" w:color="auto"/>
            </w:tcBorders>
            <w:shd w:val="clear" w:color="auto" w:fill="auto"/>
            <w:noWrap/>
            <w:vAlign w:val="bottom"/>
            <w:hideMark/>
          </w:tcPr>
          <w:p w14:paraId="2443438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Streptococcus pneumoniae</w:t>
            </w:r>
          </w:p>
        </w:tc>
        <w:tc>
          <w:tcPr>
            <w:tcW w:w="2200" w:type="dxa"/>
            <w:tcBorders>
              <w:top w:val="nil"/>
              <w:left w:val="nil"/>
              <w:bottom w:val="single" w:sz="4" w:space="0" w:color="auto"/>
              <w:right w:val="single" w:sz="4" w:space="0" w:color="auto"/>
            </w:tcBorders>
            <w:shd w:val="clear" w:color="auto" w:fill="auto"/>
            <w:vAlign w:val="bottom"/>
            <w:hideMark/>
          </w:tcPr>
          <w:p w14:paraId="4382B443"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TROLEANDOMYCIN</w:t>
            </w:r>
          </w:p>
        </w:tc>
        <w:tc>
          <w:tcPr>
            <w:tcW w:w="1600" w:type="dxa"/>
            <w:tcBorders>
              <w:top w:val="nil"/>
              <w:left w:val="nil"/>
              <w:bottom w:val="single" w:sz="4" w:space="0" w:color="auto"/>
              <w:right w:val="single" w:sz="4" w:space="0" w:color="auto"/>
            </w:tcBorders>
            <w:shd w:val="clear" w:color="auto" w:fill="auto"/>
            <w:noWrap/>
            <w:vAlign w:val="bottom"/>
            <w:hideMark/>
          </w:tcPr>
          <w:p w14:paraId="084A51D9"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CHEMBL564085</w:t>
            </w:r>
          </w:p>
        </w:tc>
        <w:tc>
          <w:tcPr>
            <w:tcW w:w="2799" w:type="dxa"/>
            <w:tcBorders>
              <w:top w:val="nil"/>
              <w:left w:val="nil"/>
              <w:bottom w:val="single" w:sz="4" w:space="0" w:color="auto"/>
              <w:right w:val="single" w:sz="4" w:space="0" w:color="auto"/>
            </w:tcBorders>
            <w:shd w:val="clear" w:color="auto" w:fill="auto"/>
            <w:vAlign w:val="bottom"/>
            <w:hideMark/>
          </w:tcPr>
          <w:p w14:paraId="2632ADB4"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r w:rsidR="00277E18" w:rsidRPr="00277E18" w14:paraId="3B12B44C" w14:textId="77777777" w:rsidTr="00277E18">
        <w:trPr>
          <w:trHeight w:val="30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5762FEA8" w14:textId="77777777" w:rsidR="00277E18" w:rsidRPr="00277E18" w:rsidRDefault="00277E18" w:rsidP="00277E18">
            <w:pPr>
              <w:spacing w:after="0" w:line="240" w:lineRule="auto"/>
              <w:jc w:val="right"/>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1773</w:t>
            </w:r>
          </w:p>
        </w:tc>
        <w:tc>
          <w:tcPr>
            <w:tcW w:w="2800" w:type="dxa"/>
            <w:tcBorders>
              <w:top w:val="nil"/>
              <w:left w:val="nil"/>
              <w:bottom w:val="single" w:sz="4" w:space="0" w:color="auto"/>
              <w:right w:val="single" w:sz="4" w:space="0" w:color="auto"/>
            </w:tcBorders>
            <w:shd w:val="clear" w:color="auto" w:fill="auto"/>
            <w:noWrap/>
            <w:vAlign w:val="bottom"/>
            <w:hideMark/>
          </w:tcPr>
          <w:p w14:paraId="0BD044D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Mycobacterium tuberculosis</w:t>
            </w:r>
          </w:p>
        </w:tc>
        <w:tc>
          <w:tcPr>
            <w:tcW w:w="2200" w:type="dxa"/>
            <w:tcBorders>
              <w:top w:val="nil"/>
              <w:left w:val="nil"/>
              <w:bottom w:val="single" w:sz="4" w:space="0" w:color="auto"/>
              <w:right w:val="single" w:sz="4" w:space="0" w:color="auto"/>
            </w:tcBorders>
            <w:shd w:val="clear" w:color="auto" w:fill="auto"/>
            <w:vAlign w:val="bottom"/>
            <w:hideMark/>
          </w:tcPr>
          <w:p w14:paraId="4FEE51FC"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VIOMYCIN SULFATE</w:t>
            </w:r>
          </w:p>
        </w:tc>
        <w:tc>
          <w:tcPr>
            <w:tcW w:w="1600" w:type="dxa"/>
            <w:tcBorders>
              <w:top w:val="nil"/>
              <w:left w:val="nil"/>
              <w:bottom w:val="single" w:sz="4" w:space="0" w:color="auto"/>
              <w:right w:val="single" w:sz="4" w:space="0" w:color="auto"/>
            </w:tcBorders>
            <w:shd w:val="clear" w:color="auto" w:fill="auto"/>
            <w:noWrap/>
            <w:vAlign w:val="bottom"/>
            <w:hideMark/>
          </w:tcPr>
          <w:p w14:paraId="04CC14E1"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CHEMBL1200526</w:t>
            </w:r>
          </w:p>
        </w:tc>
        <w:tc>
          <w:tcPr>
            <w:tcW w:w="2799" w:type="dxa"/>
            <w:tcBorders>
              <w:top w:val="nil"/>
              <w:left w:val="nil"/>
              <w:bottom w:val="single" w:sz="4" w:space="0" w:color="auto"/>
              <w:right w:val="single" w:sz="4" w:space="0" w:color="auto"/>
            </w:tcBorders>
            <w:shd w:val="clear" w:color="auto" w:fill="auto"/>
            <w:vAlign w:val="bottom"/>
            <w:hideMark/>
          </w:tcPr>
          <w:p w14:paraId="2449B788" w14:textId="77777777" w:rsidR="00277E18" w:rsidRPr="00277E18" w:rsidRDefault="00277E18" w:rsidP="00277E18">
            <w:pPr>
              <w:spacing w:after="0" w:line="240" w:lineRule="auto"/>
              <w:rPr>
                <w:rFonts w:ascii="Calibri" w:eastAsia="Times New Roman" w:hAnsi="Calibri" w:cs="Times New Roman"/>
                <w:color w:val="000000"/>
                <w:sz w:val="18"/>
                <w:szCs w:val="18"/>
              </w:rPr>
            </w:pPr>
            <w:r w:rsidRPr="00277E18">
              <w:rPr>
                <w:rFonts w:ascii="Calibri" w:eastAsia="Times New Roman" w:hAnsi="Calibri" w:cs="Times New Roman"/>
                <w:color w:val="000000"/>
                <w:sz w:val="18"/>
                <w:szCs w:val="18"/>
              </w:rPr>
              <w:t>70S ribosome inhibitor</w:t>
            </w:r>
          </w:p>
        </w:tc>
      </w:tr>
    </w:tbl>
    <w:p w14:paraId="579BA3EB" w14:textId="267EB7FF" w:rsidR="009E2BED" w:rsidRDefault="009E2BED" w:rsidP="00C77641">
      <w:pPr>
        <w:spacing w:after="0" w:line="240" w:lineRule="auto"/>
        <w:rPr>
          <w:sz w:val="18"/>
          <w:szCs w:val="18"/>
        </w:rPr>
      </w:pPr>
    </w:p>
    <w:p w14:paraId="66658062" w14:textId="77777777" w:rsidR="009E2BED" w:rsidRDefault="009E2BED">
      <w:pPr>
        <w:rPr>
          <w:sz w:val="18"/>
          <w:szCs w:val="18"/>
        </w:rPr>
      </w:pPr>
      <w:r>
        <w:rPr>
          <w:sz w:val="18"/>
          <w:szCs w:val="18"/>
        </w:rPr>
        <w:br w:type="page"/>
      </w:r>
    </w:p>
    <w:p w14:paraId="04FEC88B" w14:textId="77777777" w:rsidR="00717CED" w:rsidRDefault="00717CED">
      <w:bookmarkStart w:id="29" w:name="_Ref470807454"/>
    </w:p>
    <w:p w14:paraId="043DD3A4" w14:textId="6BF5D4C1" w:rsidR="00717CED" w:rsidRDefault="00717CED" w:rsidP="00717CED">
      <w:pPr>
        <w:pStyle w:val="Caption"/>
        <w:keepNext/>
      </w:pPr>
      <w:bookmarkStart w:id="30" w:name="_Ref470809963"/>
      <w:r>
        <w:t xml:space="preserve">Table </w:t>
      </w:r>
      <w:fldSimple w:instr=" SEQ Table \* ARABIC ">
        <w:r w:rsidR="00AE31D6">
          <w:rPr>
            <w:noProof/>
          </w:rPr>
          <w:t>4</w:t>
        </w:r>
      </w:fldSimple>
      <w:r>
        <w:t>: Trypanosoma brucei drugs.</w:t>
      </w:r>
      <w:bookmarkEnd w:id="30"/>
    </w:p>
    <w:tbl>
      <w:tblPr>
        <w:tblW w:w="8649" w:type="dxa"/>
        <w:tblInd w:w="113" w:type="dxa"/>
        <w:tblLook w:val="04A0" w:firstRow="1" w:lastRow="0" w:firstColumn="1" w:lastColumn="0" w:noHBand="0" w:noVBand="1"/>
      </w:tblPr>
      <w:tblGrid>
        <w:gridCol w:w="3427"/>
        <w:gridCol w:w="1479"/>
        <w:gridCol w:w="3917"/>
      </w:tblGrid>
      <w:tr w:rsidR="00717CED" w:rsidRPr="00717CED" w14:paraId="281F1C04" w14:textId="77777777" w:rsidTr="00490993">
        <w:trPr>
          <w:trHeight w:val="301"/>
        </w:trPr>
        <w:tc>
          <w:tcPr>
            <w:tcW w:w="34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BD287"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pref_name</w:t>
            </w:r>
            <w:proofErr w:type="spellEnd"/>
          </w:p>
        </w:tc>
        <w:tc>
          <w:tcPr>
            <w:tcW w:w="1305" w:type="dxa"/>
            <w:tcBorders>
              <w:top w:val="single" w:sz="4" w:space="0" w:color="auto"/>
              <w:left w:val="nil"/>
              <w:bottom w:val="single" w:sz="4" w:space="0" w:color="auto"/>
              <w:right w:val="single" w:sz="4" w:space="0" w:color="auto"/>
            </w:tcBorders>
            <w:shd w:val="clear" w:color="auto" w:fill="auto"/>
            <w:noWrap/>
            <w:vAlign w:val="bottom"/>
            <w:hideMark/>
          </w:tcPr>
          <w:p w14:paraId="42F82C61"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chembl_id</w:t>
            </w:r>
            <w:proofErr w:type="spellEnd"/>
          </w:p>
        </w:tc>
        <w:tc>
          <w:tcPr>
            <w:tcW w:w="3917" w:type="dxa"/>
            <w:tcBorders>
              <w:top w:val="single" w:sz="4" w:space="0" w:color="auto"/>
              <w:left w:val="nil"/>
              <w:bottom w:val="single" w:sz="4" w:space="0" w:color="auto"/>
              <w:right w:val="single" w:sz="4" w:space="0" w:color="auto"/>
            </w:tcBorders>
            <w:shd w:val="clear" w:color="auto" w:fill="auto"/>
            <w:noWrap/>
            <w:vAlign w:val="bottom"/>
            <w:hideMark/>
          </w:tcPr>
          <w:p w14:paraId="45CB6CF0" w14:textId="77777777" w:rsidR="00717CED" w:rsidRPr="00717CED" w:rsidRDefault="00717CED" w:rsidP="00717CED">
            <w:pPr>
              <w:spacing w:after="0" w:line="240" w:lineRule="auto"/>
              <w:rPr>
                <w:rFonts w:ascii="Calibri" w:eastAsia="Times New Roman" w:hAnsi="Calibri" w:cs="Calibri"/>
                <w:b/>
                <w:bCs/>
                <w:color w:val="000000"/>
                <w:sz w:val="18"/>
                <w:szCs w:val="18"/>
              </w:rPr>
            </w:pPr>
            <w:proofErr w:type="spellStart"/>
            <w:r w:rsidRPr="00717CED">
              <w:rPr>
                <w:rFonts w:ascii="Calibri" w:eastAsia="Times New Roman" w:hAnsi="Calibri" w:cs="Calibri"/>
                <w:b/>
                <w:bCs/>
                <w:color w:val="000000"/>
                <w:sz w:val="18"/>
                <w:szCs w:val="18"/>
              </w:rPr>
              <w:t>mechanism_of_action</w:t>
            </w:r>
            <w:proofErr w:type="spellEnd"/>
          </w:p>
        </w:tc>
      </w:tr>
      <w:tr w:rsidR="00717CED" w:rsidRPr="00717CED" w14:paraId="59F4043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C827D5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ALBENDAZOLE</w:t>
            </w:r>
          </w:p>
        </w:tc>
        <w:tc>
          <w:tcPr>
            <w:tcW w:w="1305" w:type="dxa"/>
            <w:tcBorders>
              <w:top w:val="nil"/>
              <w:left w:val="nil"/>
              <w:bottom w:val="single" w:sz="4" w:space="0" w:color="auto"/>
              <w:right w:val="single" w:sz="4" w:space="0" w:color="auto"/>
            </w:tcBorders>
            <w:shd w:val="clear" w:color="auto" w:fill="auto"/>
            <w:noWrap/>
            <w:vAlign w:val="bottom"/>
            <w:hideMark/>
          </w:tcPr>
          <w:p w14:paraId="450FAC8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CHEMBL1483</w:t>
            </w:r>
          </w:p>
        </w:tc>
        <w:tc>
          <w:tcPr>
            <w:tcW w:w="3917" w:type="dxa"/>
            <w:tcBorders>
              <w:top w:val="nil"/>
              <w:left w:val="nil"/>
              <w:bottom w:val="single" w:sz="4" w:space="0" w:color="auto"/>
              <w:right w:val="single" w:sz="4" w:space="0" w:color="auto"/>
            </w:tcBorders>
            <w:shd w:val="clear" w:color="auto" w:fill="auto"/>
            <w:noWrap/>
            <w:vAlign w:val="bottom"/>
            <w:hideMark/>
          </w:tcPr>
          <w:p w14:paraId="05599D4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459270D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526D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AMIKACIN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524A1CD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CHEMBL1164318</w:t>
            </w:r>
          </w:p>
        </w:tc>
        <w:tc>
          <w:tcPr>
            <w:tcW w:w="3917" w:type="dxa"/>
            <w:tcBorders>
              <w:top w:val="nil"/>
              <w:left w:val="nil"/>
              <w:bottom w:val="single" w:sz="4" w:space="0" w:color="auto"/>
              <w:right w:val="single" w:sz="4" w:space="0" w:color="auto"/>
            </w:tcBorders>
            <w:shd w:val="clear" w:color="auto" w:fill="auto"/>
            <w:noWrap/>
            <w:vAlign w:val="bottom"/>
            <w:hideMark/>
          </w:tcPr>
          <w:p w14:paraId="0040809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13DB7E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E006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CAPREOMYCIN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018289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CHEMBL2218913</w:t>
            </w:r>
          </w:p>
        </w:tc>
        <w:tc>
          <w:tcPr>
            <w:tcW w:w="3917" w:type="dxa"/>
            <w:tcBorders>
              <w:top w:val="nil"/>
              <w:left w:val="nil"/>
              <w:bottom w:val="single" w:sz="4" w:space="0" w:color="auto"/>
              <w:right w:val="single" w:sz="4" w:space="0" w:color="auto"/>
            </w:tcBorders>
            <w:shd w:val="clear" w:color="auto" w:fill="auto"/>
            <w:noWrap/>
            <w:vAlign w:val="bottom"/>
            <w:hideMark/>
          </w:tcPr>
          <w:p w14:paraId="09DA2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415533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C6123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w:t>
            </w:r>
          </w:p>
        </w:tc>
        <w:tc>
          <w:tcPr>
            <w:tcW w:w="1305" w:type="dxa"/>
            <w:tcBorders>
              <w:top w:val="nil"/>
              <w:left w:val="nil"/>
              <w:bottom w:val="single" w:sz="4" w:space="0" w:color="auto"/>
              <w:right w:val="single" w:sz="4" w:space="0" w:color="auto"/>
            </w:tcBorders>
            <w:shd w:val="clear" w:color="auto" w:fill="auto"/>
            <w:noWrap/>
            <w:vAlign w:val="bottom"/>
            <w:hideMark/>
          </w:tcPr>
          <w:p w14:paraId="54B45E0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CHEMBL130</w:t>
            </w:r>
          </w:p>
        </w:tc>
        <w:tc>
          <w:tcPr>
            <w:tcW w:w="3917" w:type="dxa"/>
            <w:tcBorders>
              <w:top w:val="nil"/>
              <w:left w:val="nil"/>
              <w:bottom w:val="single" w:sz="4" w:space="0" w:color="auto"/>
              <w:right w:val="single" w:sz="4" w:space="0" w:color="auto"/>
            </w:tcBorders>
            <w:shd w:val="clear" w:color="auto" w:fill="auto"/>
            <w:noWrap/>
            <w:vAlign w:val="bottom"/>
            <w:hideMark/>
          </w:tcPr>
          <w:p w14:paraId="268915C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42E64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125B88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PALMITATE</w:t>
            </w:r>
          </w:p>
        </w:tc>
        <w:tc>
          <w:tcPr>
            <w:tcW w:w="1305" w:type="dxa"/>
            <w:tcBorders>
              <w:top w:val="nil"/>
              <w:left w:val="nil"/>
              <w:bottom w:val="single" w:sz="4" w:space="0" w:color="auto"/>
              <w:right w:val="single" w:sz="4" w:space="0" w:color="auto"/>
            </w:tcBorders>
            <w:shd w:val="clear" w:color="auto" w:fill="auto"/>
            <w:noWrap/>
            <w:vAlign w:val="bottom"/>
            <w:hideMark/>
          </w:tcPr>
          <w:p w14:paraId="4F25B7C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CHEMBL1506</w:t>
            </w:r>
          </w:p>
        </w:tc>
        <w:tc>
          <w:tcPr>
            <w:tcW w:w="3917" w:type="dxa"/>
            <w:tcBorders>
              <w:top w:val="nil"/>
              <w:left w:val="nil"/>
              <w:bottom w:val="single" w:sz="4" w:space="0" w:color="auto"/>
              <w:right w:val="single" w:sz="4" w:space="0" w:color="auto"/>
            </w:tcBorders>
            <w:shd w:val="clear" w:color="auto" w:fill="auto"/>
            <w:noWrap/>
            <w:vAlign w:val="bottom"/>
            <w:hideMark/>
          </w:tcPr>
          <w:p w14:paraId="75088D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CF4FF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C33B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CHLORAMPHENICOL SODIUM SUCCINATE</w:t>
            </w:r>
          </w:p>
        </w:tc>
        <w:tc>
          <w:tcPr>
            <w:tcW w:w="1305" w:type="dxa"/>
            <w:tcBorders>
              <w:top w:val="nil"/>
              <w:left w:val="nil"/>
              <w:bottom w:val="single" w:sz="4" w:space="0" w:color="auto"/>
              <w:right w:val="single" w:sz="4" w:space="0" w:color="auto"/>
            </w:tcBorders>
            <w:shd w:val="clear" w:color="auto" w:fill="auto"/>
            <w:noWrap/>
            <w:vAlign w:val="bottom"/>
            <w:hideMark/>
          </w:tcPr>
          <w:p w14:paraId="76C0E4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CHEMBL1200729</w:t>
            </w:r>
          </w:p>
        </w:tc>
        <w:tc>
          <w:tcPr>
            <w:tcW w:w="3917" w:type="dxa"/>
            <w:tcBorders>
              <w:top w:val="nil"/>
              <w:left w:val="nil"/>
              <w:bottom w:val="single" w:sz="4" w:space="0" w:color="auto"/>
              <w:right w:val="single" w:sz="4" w:space="0" w:color="auto"/>
            </w:tcBorders>
            <w:shd w:val="clear" w:color="auto" w:fill="auto"/>
            <w:noWrap/>
            <w:vAlign w:val="bottom"/>
            <w:hideMark/>
          </w:tcPr>
          <w:p w14:paraId="6106A40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F987BDA"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A3BDC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CHLORTETRACYCLINE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585DFB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CHEMBL2146063</w:t>
            </w:r>
          </w:p>
        </w:tc>
        <w:tc>
          <w:tcPr>
            <w:tcW w:w="3917" w:type="dxa"/>
            <w:tcBorders>
              <w:top w:val="nil"/>
              <w:left w:val="nil"/>
              <w:bottom w:val="single" w:sz="4" w:space="0" w:color="auto"/>
              <w:right w:val="single" w:sz="4" w:space="0" w:color="auto"/>
            </w:tcBorders>
            <w:shd w:val="clear" w:color="auto" w:fill="auto"/>
            <w:noWrap/>
            <w:vAlign w:val="bottom"/>
            <w:hideMark/>
          </w:tcPr>
          <w:p w14:paraId="4BE3DCB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22775A7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D44C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68EC4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CHEMBL1200588</w:t>
            </w:r>
          </w:p>
        </w:tc>
        <w:tc>
          <w:tcPr>
            <w:tcW w:w="3917" w:type="dxa"/>
            <w:tcBorders>
              <w:top w:val="nil"/>
              <w:left w:val="nil"/>
              <w:bottom w:val="single" w:sz="4" w:space="0" w:color="auto"/>
              <w:right w:val="single" w:sz="4" w:space="0" w:color="auto"/>
            </w:tcBorders>
            <w:shd w:val="clear" w:color="auto" w:fill="auto"/>
            <w:noWrap/>
            <w:vAlign w:val="bottom"/>
            <w:hideMark/>
          </w:tcPr>
          <w:p w14:paraId="6E112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58C5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D7318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PALMITATE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759399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CHEMBL1237086</w:t>
            </w:r>
          </w:p>
        </w:tc>
        <w:tc>
          <w:tcPr>
            <w:tcW w:w="3917" w:type="dxa"/>
            <w:tcBorders>
              <w:top w:val="nil"/>
              <w:left w:val="nil"/>
              <w:bottom w:val="single" w:sz="4" w:space="0" w:color="auto"/>
              <w:right w:val="single" w:sz="4" w:space="0" w:color="auto"/>
            </w:tcBorders>
            <w:shd w:val="clear" w:color="auto" w:fill="auto"/>
            <w:noWrap/>
            <w:vAlign w:val="bottom"/>
            <w:hideMark/>
          </w:tcPr>
          <w:p w14:paraId="3A71C9D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C77993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A8F20C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CLINDAMYCIN PHOSPHATE</w:t>
            </w:r>
          </w:p>
        </w:tc>
        <w:tc>
          <w:tcPr>
            <w:tcW w:w="1305" w:type="dxa"/>
            <w:tcBorders>
              <w:top w:val="nil"/>
              <w:left w:val="nil"/>
              <w:bottom w:val="single" w:sz="4" w:space="0" w:color="auto"/>
              <w:right w:val="single" w:sz="4" w:space="0" w:color="auto"/>
            </w:tcBorders>
            <w:shd w:val="clear" w:color="auto" w:fill="auto"/>
            <w:noWrap/>
            <w:vAlign w:val="bottom"/>
            <w:hideMark/>
          </w:tcPr>
          <w:p w14:paraId="5FEA8A4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CHEMBL3184512</w:t>
            </w:r>
          </w:p>
        </w:tc>
        <w:tc>
          <w:tcPr>
            <w:tcW w:w="3917" w:type="dxa"/>
            <w:tcBorders>
              <w:top w:val="nil"/>
              <w:left w:val="nil"/>
              <w:bottom w:val="single" w:sz="4" w:space="0" w:color="auto"/>
              <w:right w:val="single" w:sz="4" w:space="0" w:color="auto"/>
            </w:tcBorders>
            <w:shd w:val="clear" w:color="auto" w:fill="auto"/>
            <w:noWrap/>
            <w:vAlign w:val="bottom"/>
            <w:hideMark/>
          </w:tcPr>
          <w:p w14:paraId="43C7A0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FB82A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33CEF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DALFOPRISTIN</w:t>
            </w:r>
          </w:p>
        </w:tc>
        <w:tc>
          <w:tcPr>
            <w:tcW w:w="1305" w:type="dxa"/>
            <w:tcBorders>
              <w:top w:val="nil"/>
              <w:left w:val="nil"/>
              <w:bottom w:val="single" w:sz="4" w:space="0" w:color="auto"/>
              <w:right w:val="single" w:sz="4" w:space="0" w:color="auto"/>
            </w:tcBorders>
            <w:shd w:val="clear" w:color="auto" w:fill="auto"/>
            <w:noWrap/>
            <w:vAlign w:val="bottom"/>
            <w:hideMark/>
          </w:tcPr>
          <w:p w14:paraId="03AD8D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CHEMBL1200937</w:t>
            </w:r>
          </w:p>
        </w:tc>
        <w:tc>
          <w:tcPr>
            <w:tcW w:w="3917" w:type="dxa"/>
            <w:tcBorders>
              <w:top w:val="nil"/>
              <w:left w:val="nil"/>
              <w:bottom w:val="single" w:sz="4" w:space="0" w:color="auto"/>
              <w:right w:val="single" w:sz="4" w:space="0" w:color="auto"/>
            </w:tcBorders>
            <w:shd w:val="clear" w:color="auto" w:fill="auto"/>
            <w:noWrap/>
            <w:vAlign w:val="bottom"/>
            <w:hideMark/>
          </w:tcPr>
          <w:p w14:paraId="3416F4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95CC70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73195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DEMECLOCYCLINE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14460CC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CHEMBL1200474</w:t>
            </w:r>
          </w:p>
        </w:tc>
        <w:tc>
          <w:tcPr>
            <w:tcW w:w="3917" w:type="dxa"/>
            <w:tcBorders>
              <w:top w:val="nil"/>
              <w:left w:val="nil"/>
              <w:bottom w:val="single" w:sz="4" w:space="0" w:color="auto"/>
              <w:right w:val="single" w:sz="4" w:space="0" w:color="auto"/>
            </w:tcBorders>
            <w:shd w:val="clear" w:color="auto" w:fill="auto"/>
            <w:noWrap/>
            <w:vAlign w:val="bottom"/>
            <w:hideMark/>
          </w:tcPr>
          <w:p w14:paraId="5E65904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65A09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4C9CE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DIRITHROMYCIN</w:t>
            </w:r>
          </w:p>
        </w:tc>
        <w:tc>
          <w:tcPr>
            <w:tcW w:w="1305" w:type="dxa"/>
            <w:tcBorders>
              <w:top w:val="nil"/>
              <w:left w:val="nil"/>
              <w:bottom w:val="single" w:sz="4" w:space="0" w:color="auto"/>
              <w:right w:val="single" w:sz="4" w:space="0" w:color="auto"/>
            </w:tcBorders>
            <w:shd w:val="clear" w:color="auto" w:fill="auto"/>
            <w:noWrap/>
            <w:vAlign w:val="bottom"/>
            <w:hideMark/>
          </w:tcPr>
          <w:p w14:paraId="512C34D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CHEMBL3039471</w:t>
            </w:r>
          </w:p>
        </w:tc>
        <w:tc>
          <w:tcPr>
            <w:tcW w:w="3917" w:type="dxa"/>
            <w:tcBorders>
              <w:top w:val="nil"/>
              <w:left w:val="nil"/>
              <w:bottom w:val="single" w:sz="4" w:space="0" w:color="auto"/>
              <w:right w:val="single" w:sz="4" w:space="0" w:color="auto"/>
            </w:tcBorders>
            <w:shd w:val="clear" w:color="auto" w:fill="auto"/>
            <w:noWrap/>
            <w:vAlign w:val="bottom"/>
            <w:hideMark/>
          </w:tcPr>
          <w:p w14:paraId="27F3FDB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8DB8C5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71D568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w:t>
            </w:r>
          </w:p>
        </w:tc>
        <w:tc>
          <w:tcPr>
            <w:tcW w:w="1305" w:type="dxa"/>
            <w:tcBorders>
              <w:top w:val="nil"/>
              <w:left w:val="nil"/>
              <w:bottom w:val="single" w:sz="4" w:space="0" w:color="auto"/>
              <w:right w:val="single" w:sz="4" w:space="0" w:color="auto"/>
            </w:tcBorders>
            <w:shd w:val="clear" w:color="auto" w:fill="auto"/>
            <w:noWrap/>
            <w:vAlign w:val="bottom"/>
            <w:hideMark/>
          </w:tcPr>
          <w:p w14:paraId="1B8CAE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CHEMBL532</w:t>
            </w:r>
          </w:p>
        </w:tc>
        <w:tc>
          <w:tcPr>
            <w:tcW w:w="3917" w:type="dxa"/>
            <w:tcBorders>
              <w:top w:val="nil"/>
              <w:left w:val="nil"/>
              <w:bottom w:val="single" w:sz="4" w:space="0" w:color="auto"/>
              <w:right w:val="single" w:sz="4" w:space="0" w:color="auto"/>
            </w:tcBorders>
            <w:shd w:val="clear" w:color="auto" w:fill="auto"/>
            <w:noWrap/>
            <w:vAlign w:val="bottom"/>
            <w:hideMark/>
          </w:tcPr>
          <w:p w14:paraId="7F0BF5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B0ECDB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9A2BD1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ESTOLATE</w:t>
            </w:r>
          </w:p>
        </w:tc>
        <w:tc>
          <w:tcPr>
            <w:tcW w:w="1305" w:type="dxa"/>
            <w:tcBorders>
              <w:top w:val="nil"/>
              <w:left w:val="nil"/>
              <w:bottom w:val="single" w:sz="4" w:space="0" w:color="auto"/>
              <w:right w:val="single" w:sz="4" w:space="0" w:color="auto"/>
            </w:tcBorders>
            <w:shd w:val="clear" w:color="auto" w:fill="auto"/>
            <w:noWrap/>
            <w:vAlign w:val="bottom"/>
            <w:hideMark/>
          </w:tcPr>
          <w:p w14:paraId="233D080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CHEMBL2218877</w:t>
            </w:r>
          </w:p>
        </w:tc>
        <w:tc>
          <w:tcPr>
            <w:tcW w:w="3917" w:type="dxa"/>
            <w:tcBorders>
              <w:top w:val="nil"/>
              <w:left w:val="nil"/>
              <w:bottom w:val="single" w:sz="4" w:space="0" w:color="auto"/>
              <w:right w:val="single" w:sz="4" w:space="0" w:color="auto"/>
            </w:tcBorders>
            <w:shd w:val="clear" w:color="auto" w:fill="auto"/>
            <w:noWrap/>
            <w:vAlign w:val="bottom"/>
            <w:hideMark/>
          </w:tcPr>
          <w:p w14:paraId="7768D05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C5200E7"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1F5B8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ETHYLSUCCINATE</w:t>
            </w:r>
          </w:p>
        </w:tc>
        <w:tc>
          <w:tcPr>
            <w:tcW w:w="1305" w:type="dxa"/>
            <w:tcBorders>
              <w:top w:val="nil"/>
              <w:left w:val="nil"/>
              <w:bottom w:val="single" w:sz="4" w:space="0" w:color="auto"/>
              <w:right w:val="single" w:sz="4" w:space="0" w:color="auto"/>
            </w:tcBorders>
            <w:shd w:val="clear" w:color="auto" w:fill="auto"/>
            <w:noWrap/>
            <w:vAlign w:val="bottom"/>
            <w:hideMark/>
          </w:tcPr>
          <w:p w14:paraId="5AB2C42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CHEMBL1200688</w:t>
            </w:r>
          </w:p>
        </w:tc>
        <w:tc>
          <w:tcPr>
            <w:tcW w:w="3917" w:type="dxa"/>
            <w:tcBorders>
              <w:top w:val="nil"/>
              <w:left w:val="nil"/>
              <w:bottom w:val="single" w:sz="4" w:space="0" w:color="auto"/>
              <w:right w:val="single" w:sz="4" w:space="0" w:color="auto"/>
            </w:tcBorders>
            <w:shd w:val="clear" w:color="auto" w:fill="auto"/>
            <w:noWrap/>
            <w:vAlign w:val="bottom"/>
            <w:hideMark/>
          </w:tcPr>
          <w:p w14:paraId="171B45D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06A96E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F9443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GLUCEPTATE</w:t>
            </w:r>
          </w:p>
        </w:tc>
        <w:tc>
          <w:tcPr>
            <w:tcW w:w="1305" w:type="dxa"/>
            <w:tcBorders>
              <w:top w:val="nil"/>
              <w:left w:val="nil"/>
              <w:bottom w:val="single" w:sz="4" w:space="0" w:color="auto"/>
              <w:right w:val="single" w:sz="4" w:space="0" w:color="auto"/>
            </w:tcBorders>
            <w:shd w:val="clear" w:color="auto" w:fill="auto"/>
            <w:noWrap/>
            <w:vAlign w:val="bottom"/>
            <w:hideMark/>
          </w:tcPr>
          <w:p w14:paraId="35BA78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CHEMBL1200657</w:t>
            </w:r>
          </w:p>
        </w:tc>
        <w:tc>
          <w:tcPr>
            <w:tcW w:w="3917" w:type="dxa"/>
            <w:tcBorders>
              <w:top w:val="nil"/>
              <w:left w:val="nil"/>
              <w:bottom w:val="single" w:sz="4" w:space="0" w:color="auto"/>
              <w:right w:val="single" w:sz="4" w:space="0" w:color="auto"/>
            </w:tcBorders>
            <w:shd w:val="clear" w:color="auto" w:fill="auto"/>
            <w:noWrap/>
            <w:vAlign w:val="bottom"/>
            <w:hideMark/>
          </w:tcPr>
          <w:p w14:paraId="4D9F3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1818D1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42B543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LACTOBIONATE</w:t>
            </w:r>
          </w:p>
        </w:tc>
        <w:tc>
          <w:tcPr>
            <w:tcW w:w="1305" w:type="dxa"/>
            <w:tcBorders>
              <w:top w:val="nil"/>
              <w:left w:val="nil"/>
              <w:bottom w:val="single" w:sz="4" w:space="0" w:color="auto"/>
              <w:right w:val="single" w:sz="4" w:space="0" w:color="auto"/>
            </w:tcBorders>
            <w:shd w:val="clear" w:color="auto" w:fill="auto"/>
            <w:noWrap/>
            <w:vAlign w:val="bottom"/>
            <w:hideMark/>
          </w:tcPr>
          <w:p w14:paraId="4D4A7C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CHEMBL1200506</w:t>
            </w:r>
          </w:p>
        </w:tc>
        <w:tc>
          <w:tcPr>
            <w:tcW w:w="3917" w:type="dxa"/>
            <w:tcBorders>
              <w:top w:val="nil"/>
              <w:left w:val="nil"/>
              <w:bottom w:val="single" w:sz="4" w:space="0" w:color="auto"/>
              <w:right w:val="single" w:sz="4" w:space="0" w:color="auto"/>
            </w:tcBorders>
            <w:shd w:val="clear" w:color="auto" w:fill="auto"/>
            <w:noWrap/>
            <w:vAlign w:val="bottom"/>
            <w:hideMark/>
          </w:tcPr>
          <w:p w14:paraId="3D85CFC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757E2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20F80B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ERYTHROMYCIN STEARATE</w:t>
            </w:r>
          </w:p>
        </w:tc>
        <w:tc>
          <w:tcPr>
            <w:tcW w:w="1305" w:type="dxa"/>
            <w:tcBorders>
              <w:top w:val="nil"/>
              <w:left w:val="nil"/>
              <w:bottom w:val="single" w:sz="4" w:space="0" w:color="auto"/>
              <w:right w:val="single" w:sz="4" w:space="0" w:color="auto"/>
            </w:tcBorders>
            <w:shd w:val="clear" w:color="auto" w:fill="auto"/>
            <w:noWrap/>
            <w:vAlign w:val="bottom"/>
            <w:hideMark/>
          </w:tcPr>
          <w:p w14:paraId="57CA4EB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CHEMBL1200510</w:t>
            </w:r>
          </w:p>
        </w:tc>
        <w:tc>
          <w:tcPr>
            <w:tcW w:w="3917" w:type="dxa"/>
            <w:tcBorders>
              <w:top w:val="nil"/>
              <w:left w:val="nil"/>
              <w:bottom w:val="single" w:sz="4" w:space="0" w:color="auto"/>
              <w:right w:val="single" w:sz="4" w:space="0" w:color="auto"/>
            </w:tcBorders>
            <w:shd w:val="clear" w:color="auto" w:fill="auto"/>
            <w:noWrap/>
            <w:vAlign w:val="bottom"/>
            <w:hideMark/>
          </w:tcPr>
          <w:p w14:paraId="07399E2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030624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E74C62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GENTAMICIN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E1A96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CHEMBL3039594</w:t>
            </w:r>
          </w:p>
        </w:tc>
        <w:tc>
          <w:tcPr>
            <w:tcW w:w="3917" w:type="dxa"/>
            <w:tcBorders>
              <w:top w:val="nil"/>
              <w:left w:val="nil"/>
              <w:bottom w:val="single" w:sz="4" w:space="0" w:color="auto"/>
              <w:right w:val="single" w:sz="4" w:space="0" w:color="auto"/>
            </w:tcBorders>
            <w:shd w:val="clear" w:color="auto" w:fill="auto"/>
            <w:noWrap/>
            <w:vAlign w:val="bottom"/>
            <w:hideMark/>
          </w:tcPr>
          <w:p w14:paraId="2C2D480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93E0C2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B36E05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GRISEOFULVIN</w:t>
            </w:r>
          </w:p>
        </w:tc>
        <w:tc>
          <w:tcPr>
            <w:tcW w:w="1305" w:type="dxa"/>
            <w:tcBorders>
              <w:top w:val="nil"/>
              <w:left w:val="nil"/>
              <w:bottom w:val="single" w:sz="4" w:space="0" w:color="auto"/>
              <w:right w:val="single" w:sz="4" w:space="0" w:color="auto"/>
            </w:tcBorders>
            <w:shd w:val="clear" w:color="auto" w:fill="auto"/>
            <w:noWrap/>
            <w:vAlign w:val="bottom"/>
            <w:hideMark/>
          </w:tcPr>
          <w:p w14:paraId="434912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CHEMBL562</w:t>
            </w:r>
          </w:p>
        </w:tc>
        <w:tc>
          <w:tcPr>
            <w:tcW w:w="3917" w:type="dxa"/>
            <w:tcBorders>
              <w:top w:val="nil"/>
              <w:left w:val="nil"/>
              <w:bottom w:val="single" w:sz="4" w:space="0" w:color="auto"/>
              <w:right w:val="single" w:sz="4" w:space="0" w:color="auto"/>
            </w:tcBorders>
            <w:shd w:val="clear" w:color="auto" w:fill="auto"/>
            <w:noWrap/>
            <w:vAlign w:val="bottom"/>
            <w:hideMark/>
          </w:tcPr>
          <w:p w14:paraId="656971C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158F9A7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C63E9A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KANAMYCIN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2006ED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CHEMBL1446</w:t>
            </w:r>
          </w:p>
        </w:tc>
        <w:tc>
          <w:tcPr>
            <w:tcW w:w="3917" w:type="dxa"/>
            <w:tcBorders>
              <w:top w:val="nil"/>
              <w:left w:val="nil"/>
              <w:bottom w:val="single" w:sz="4" w:space="0" w:color="auto"/>
              <w:right w:val="single" w:sz="4" w:space="0" w:color="auto"/>
            </w:tcBorders>
            <w:shd w:val="clear" w:color="auto" w:fill="auto"/>
            <w:noWrap/>
            <w:vAlign w:val="bottom"/>
            <w:hideMark/>
          </w:tcPr>
          <w:p w14:paraId="44C0051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779F379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124DA8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LINCOMYCIN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DDF97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CHEMBL1201097</w:t>
            </w:r>
          </w:p>
        </w:tc>
        <w:tc>
          <w:tcPr>
            <w:tcW w:w="3917" w:type="dxa"/>
            <w:tcBorders>
              <w:top w:val="nil"/>
              <w:left w:val="nil"/>
              <w:bottom w:val="single" w:sz="4" w:space="0" w:color="auto"/>
              <w:right w:val="single" w:sz="4" w:space="0" w:color="auto"/>
            </w:tcBorders>
            <w:shd w:val="clear" w:color="auto" w:fill="auto"/>
            <w:noWrap/>
            <w:vAlign w:val="bottom"/>
            <w:hideMark/>
          </w:tcPr>
          <w:p w14:paraId="45D42BC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27BD558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225A48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LINEZOLID</w:t>
            </w:r>
          </w:p>
        </w:tc>
        <w:tc>
          <w:tcPr>
            <w:tcW w:w="1305" w:type="dxa"/>
            <w:tcBorders>
              <w:top w:val="nil"/>
              <w:left w:val="nil"/>
              <w:bottom w:val="single" w:sz="4" w:space="0" w:color="auto"/>
              <w:right w:val="single" w:sz="4" w:space="0" w:color="auto"/>
            </w:tcBorders>
            <w:shd w:val="clear" w:color="auto" w:fill="auto"/>
            <w:noWrap/>
            <w:vAlign w:val="bottom"/>
            <w:hideMark/>
          </w:tcPr>
          <w:p w14:paraId="6926B4A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CHEMBL126</w:t>
            </w:r>
          </w:p>
        </w:tc>
        <w:tc>
          <w:tcPr>
            <w:tcW w:w="3917" w:type="dxa"/>
            <w:tcBorders>
              <w:top w:val="nil"/>
              <w:left w:val="nil"/>
              <w:bottom w:val="single" w:sz="4" w:space="0" w:color="auto"/>
              <w:right w:val="single" w:sz="4" w:space="0" w:color="auto"/>
            </w:tcBorders>
            <w:shd w:val="clear" w:color="auto" w:fill="auto"/>
            <w:noWrap/>
            <w:vAlign w:val="bottom"/>
            <w:hideMark/>
          </w:tcPr>
          <w:p w14:paraId="0CEE299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2D4CE5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587CCB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MEBENDAZOLE</w:t>
            </w:r>
          </w:p>
        </w:tc>
        <w:tc>
          <w:tcPr>
            <w:tcW w:w="1305" w:type="dxa"/>
            <w:tcBorders>
              <w:top w:val="nil"/>
              <w:left w:val="nil"/>
              <w:bottom w:val="single" w:sz="4" w:space="0" w:color="auto"/>
              <w:right w:val="single" w:sz="4" w:space="0" w:color="auto"/>
            </w:tcBorders>
            <w:shd w:val="clear" w:color="auto" w:fill="auto"/>
            <w:noWrap/>
            <w:vAlign w:val="bottom"/>
            <w:hideMark/>
          </w:tcPr>
          <w:p w14:paraId="65C4DDF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CHEMBL685</w:t>
            </w:r>
          </w:p>
        </w:tc>
        <w:tc>
          <w:tcPr>
            <w:tcW w:w="3917" w:type="dxa"/>
            <w:tcBorders>
              <w:top w:val="nil"/>
              <w:left w:val="nil"/>
              <w:bottom w:val="single" w:sz="4" w:space="0" w:color="auto"/>
              <w:right w:val="single" w:sz="4" w:space="0" w:color="auto"/>
            </w:tcBorders>
            <w:shd w:val="clear" w:color="auto" w:fill="auto"/>
            <w:noWrap/>
            <w:vAlign w:val="bottom"/>
            <w:hideMark/>
          </w:tcPr>
          <w:p w14:paraId="4C8559D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5770B17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8FCF11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MECLOCYCLINE SULFOSALICYLATE</w:t>
            </w:r>
          </w:p>
        </w:tc>
        <w:tc>
          <w:tcPr>
            <w:tcW w:w="1305" w:type="dxa"/>
            <w:tcBorders>
              <w:top w:val="nil"/>
              <w:left w:val="nil"/>
              <w:bottom w:val="single" w:sz="4" w:space="0" w:color="auto"/>
              <w:right w:val="single" w:sz="4" w:space="0" w:color="auto"/>
            </w:tcBorders>
            <w:shd w:val="clear" w:color="auto" w:fill="auto"/>
            <w:noWrap/>
            <w:vAlign w:val="bottom"/>
            <w:hideMark/>
          </w:tcPr>
          <w:p w14:paraId="0ABADC0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CHEMBL261772</w:t>
            </w:r>
          </w:p>
        </w:tc>
        <w:tc>
          <w:tcPr>
            <w:tcW w:w="3917" w:type="dxa"/>
            <w:tcBorders>
              <w:top w:val="nil"/>
              <w:left w:val="nil"/>
              <w:bottom w:val="single" w:sz="4" w:space="0" w:color="auto"/>
              <w:right w:val="single" w:sz="4" w:space="0" w:color="auto"/>
            </w:tcBorders>
            <w:shd w:val="clear" w:color="auto" w:fill="auto"/>
            <w:noWrap/>
            <w:vAlign w:val="bottom"/>
            <w:hideMark/>
          </w:tcPr>
          <w:p w14:paraId="3D96A62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96473A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955A5E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METHACYCLINE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05CB8B0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CHEMBL2146123</w:t>
            </w:r>
          </w:p>
        </w:tc>
        <w:tc>
          <w:tcPr>
            <w:tcW w:w="3917" w:type="dxa"/>
            <w:tcBorders>
              <w:top w:val="nil"/>
              <w:left w:val="nil"/>
              <w:bottom w:val="single" w:sz="4" w:space="0" w:color="auto"/>
              <w:right w:val="single" w:sz="4" w:space="0" w:color="auto"/>
            </w:tcBorders>
            <w:shd w:val="clear" w:color="auto" w:fill="auto"/>
            <w:noWrap/>
            <w:vAlign w:val="bottom"/>
            <w:hideMark/>
          </w:tcPr>
          <w:p w14:paraId="6CA177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D4C98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DB488F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MINOCYCLINE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1F7E67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CHEMBL1200881</w:t>
            </w:r>
          </w:p>
        </w:tc>
        <w:tc>
          <w:tcPr>
            <w:tcW w:w="3917" w:type="dxa"/>
            <w:tcBorders>
              <w:top w:val="nil"/>
              <w:left w:val="nil"/>
              <w:bottom w:val="single" w:sz="4" w:space="0" w:color="auto"/>
              <w:right w:val="single" w:sz="4" w:space="0" w:color="auto"/>
            </w:tcBorders>
            <w:shd w:val="clear" w:color="auto" w:fill="auto"/>
            <w:noWrap/>
            <w:vAlign w:val="bottom"/>
            <w:hideMark/>
          </w:tcPr>
          <w:p w14:paraId="5E504E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22D9BF0"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3431E9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0F8B68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CHEMBL1275977</w:t>
            </w:r>
          </w:p>
        </w:tc>
        <w:tc>
          <w:tcPr>
            <w:tcW w:w="3917" w:type="dxa"/>
            <w:tcBorders>
              <w:top w:val="nil"/>
              <w:left w:val="nil"/>
              <w:bottom w:val="single" w:sz="4" w:space="0" w:color="auto"/>
              <w:right w:val="single" w:sz="4" w:space="0" w:color="auto"/>
            </w:tcBorders>
            <w:shd w:val="clear" w:color="auto" w:fill="auto"/>
            <w:noWrap/>
            <w:vAlign w:val="bottom"/>
            <w:hideMark/>
          </w:tcPr>
          <w:p w14:paraId="207F640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D05C12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AC42AE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NETILMICIN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12AE4B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CHEMBL1200872</w:t>
            </w:r>
          </w:p>
        </w:tc>
        <w:tc>
          <w:tcPr>
            <w:tcW w:w="3917" w:type="dxa"/>
            <w:tcBorders>
              <w:top w:val="nil"/>
              <w:left w:val="nil"/>
              <w:bottom w:val="single" w:sz="4" w:space="0" w:color="auto"/>
              <w:right w:val="single" w:sz="4" w:space="0" w:color="auto"/>
            </w:tcBorders>
            <w:shd w:val="clear" w:color="auto" w:fill="auto"/>
            <w:noWrap/>
            <w:vAlign w:val="bottom"/>
            <w:hideMark/>
          </w:tcPr>
          <w:p w14:paraId="4391D78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584CC8B3"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0CF41E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5A20A4E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CHEMBL1517</w:t>
            </w:r>
          </w:p>
        </w:tc>
        <w:tc>
          <w:tcPr>
            <w:tcW w:w="3917" w:type="dxa"/>
            <w:tcBorders>
              <w:top w:val="nil"/>
              <w:left w:val="nil"/>
              <w:bottom w:val="single" w:sz="4" w:space="0" w:color="auto"/>
              <w:right w:val="single" w:sz="4" w:space="0" w:color="auto"/>
            </w:tcBorders>
            <w:shd w:val="clear" w:color="auto" w:fill="auto"/>
            <w:noWrap/>
            <w:vAlign w:val="bottom"/>
            <w:hideMark/>
          </w:tcPr>
          <w:p w14:paraId="3163AF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3AF71B46"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4BC636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CALCIUM</w:t>
            </w:r>
          </w:p>
        </w:tc>
        <w:tc>
          <w:tcPr>
            <w:tcW w:w="1305" w:type="dxa"/>
            <w:tcBorders>
              <w:top w:val="nil"/>
              <w:left w:val="nil"/>
              <w:bottom w:val="single" w:sz="4" w:space="0" w:color="auto"/>
              <w:right w:val="single" w:sz="4" w:space="0" w:color="auto"/>
            </w:tcBorders>
            <w:shd w:val="clear" w:color="auto" w:fill="auto"/>
            <w:noWrap/>
            <w:vAlign w:val="bottom"/>
            <w:hideMark/>
          </w:tcPr>
          <w:p w14:paraId="1A3E41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CHEMBL2068727</w:t>
            </w:r>
          </w:p>
        </w:tc>
        <w:tc>
          <w:tcPr>
            <w:tcW w:w="3917" w:type="dxa"/>
            <w:tcBorders>
              <w:top w:val="nil"/>
              <w:left w:val="nil"/>
              <w:bottom w:val="single" w:sz="4" w:space="0" w:color="auto"/>
              <w:right w:val="single" w:sz="4" w:space="0" w:color="auto"/>
            </w:tcBorders>
            <w:shd w:val="clear" w:color="auto" w:fill="auto"/>
            <w:noWrap/>
            <w:vAlign w:val="bottom"/>
            <w:hideMark/>
          </w:tcPr>
          <w:p w14:paraId="615953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A74B0B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4DE1F8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OXYTETRACYCLINE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486C426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CHEMBL1607480</w:t>
            </w:r>
          </w:p>
        </w:tc>
        <w:tc>
          <w:tcPr>
            <w:tcW w:w="3917" w:type="dxa"/>
            <w:tcBorders>
              <w:top w:val="nil"/>
              <w:left w:val="nil"/>
              <w:bottom w:val="single" w:sz="4" w:space="0" w:color="auto"/>
              <w:right w:val="single" w:sz="4" w:space="0" w:color="auto"/>
            </w:tcBorders>
            <w:shd w:val="clear" w:color="auto" w:fill="auto"/>
            <w:noWrap/>
            <w:vAlign w:val="bottom"/>
            <w:hideMark/>
          </w:tcPr>
          <w:p w14:paraId="7C3B4FE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08E716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9AB98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PAROMOMYCIN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718490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CHEMBL2206196</w:t>
            </w:r>
          </w:p>
        </w:tc>
        <w:tc>
          <w:tcPr>
            <w:tcW w:w="3917" w:type="dxa"/>
            <w:tcBorders>
              <w:top w:val="nil"/>
              <w:left w:val="nil"/>
              <w:bottom w:val="single" w:sz="4" w:space="0" w:color="auto"/>
              <w:right w:val="single" w:sz="4" w:space="0" w:color="auto"/>
            </w:tcBorders>
            <w:shd w:val="clear" w:color="auto" w:fill="auto"/>
            <w:noWrap/>
            <w:vAlign w:val="bottom"/>
            <w:hideMark/>
          </w:tcPr>
          <w:p w14:paraId="49B71AD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83D6D9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3A0F2C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PYRAZINAMIDE</w:t>
            </w:r>
          </w:p>
        </w:tc>
        <w:tc>
          <w:tcPr>
            <w:tcW w:w="1305" w:type="dxa"/>
            <w:tcBorders>
              <w:top w:val="nil"/>
              <w:left w:val="nil"/>
              <w:bottom w:val="single" w:sz="4" w:space="0" w:color="auto"/>
              <w:right w:val="single" w:sz="4" w:space="0" w:color="auto"/>
            </w:tcBorders>
            <w:shd w:val="clear" w:color="auto" w:fill="auto"/>
            <w:noWrap/>
            <w:vAlign w:val="bottom"/>
            <w:hideMark/>
          </w:tcPr>
          <w:p w14:paraId="108D9F6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CHEMBL614</w:t>
            </w:r>
          </w:p>
        </w:tc>
        <w:tc>
          <w:tcPr>
            <w:tcW w:w="3917" w:type="dxa"/>
            <w:tcBorders>
              <w:top w:val="nil"/>
              <w:left w:val="nil"/>
              <w:bottom w:val="single" w:sz="4" w:space="0" w:color="auto"/>
              <w:right w:val="single" w:sz="4" w:space="0" w:color="auto"/>
            </w:tcBorders>
            <w:shd w:val="clear" w:color="auto" w:fill="auto"/>
            <w:noWrap/>
            <w:vAlign w:val="bottom"/>
            <w:hideMark/>
          </w:tcPr>
          <w:p w14:paraId="2428B1E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17F54AF"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7A30E8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QUINUPRISTIN</w:t>
            </w:r>
          </w:p>
        </w:tc>
        <w:tc>
          <w:tcPr>
            <w:tcW w:w="1305" w:type="dxa"/>
            <w:tcBorders>
              <w:top w:val="nil"/>
              <w:left w:val="nil"/>
              <w:bottom w:val="single" w:sz="4" w:space="0" w:color="auto"/>
              <w:right w:val="single" w:sz="4" w:space="0" w:color="auto"/>
            </w:tcBorders>
            <w:shd w:val="clear" w:color="auto" w:fill="auto"/>
            <w:noWrap/>
            <w:vAlign w:val="bottom"/>
            <w:hideMark/>
          </w:tcPr>
          <w:p w14:paraId="457234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CHEMBL1200649</w:t>
            </w:r>
          </w:p>
        </w:tc>
        <w:tc>
          <w:tcPr>
            <w:tcW w:w="3917" w:type="dxa"/>
            <w:tcBorders>
              <w:top w:val="nil"/>
              <w:left w:val="nil"/>
              <w:bottom w:val="single" w:sz="4" w:space="0" w:color="auto"/>
              <w:right w:val="single" w:sz="4" w:space="0" w:color="auto"/>
            </w:tcBorders>
            <w:shd w:val="clear" w:color="auto" w:fill="auto"/>
            <w:noWrap/>
            <w:vAlign w:val="bottom"/>
            <w:hideMark/>
          </w:tcPr>
          <w:p w14:paraId="494F47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4D6FD8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CE074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RETAPAMULIN</w:t>
            </w:r>
          </w:p>
        </w:tc>
        <w:tc>
          <w:tcPr>
            <w:tcW w:w="1305" w:type="dxa"/>
            <w:tcBorders>
              <w:top w:val="nil"/>
              <w:left w:val="nil"/>
              <w:bottom w:val="single" w:sz="4" w:space="0" w:color="auto"/>
              <w:right w:val="single" w:sz="4" w:space="0" w:color="auto"/>
            </w:tcBorders>
            <w:shd w:val="clear" w:color="auto" w:fill="auto"/>
            <w:noWrap/>
            <w:vAlign w:val="bottom"/>
            <w:hideMark/>
          </w:tcPr>
          <w:p w14:paraId="19D68B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CHEMBL409542</w:t>
            </w:r>
          </w:p>
        </w:tc>
        <w:tc>
          <w:tcPr>
            <w:tcW w:w="3917" w:type="dxa"/>
            <w:tcBorders>
              <w:top w:val="nil"/>
              <w:left w:val="nil"/>
              <w:bottom w:val="single" w:sz="4" w:space="0" w:color="auto"/>
              <w:right w:val="single" w:sz="4" w:space="0" w:color="auto"/>
            </w:tcBorders>
            <w:shd w:val="clear" w:color="auto" w:fill="auto"/>
            <w:noWrap/>
            <w:vAlign w:val="bottom"/>
            <w:hideMark/>
          </w:tcPr>
          <w:p w14:paraId="56C453F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3EF9CB48"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8A8F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lastRenderedPageBreak/>
              <w:t>RIFABUTIN</w:t>
            </w:r>
          </w:p>
        </w:tc>
        <w:tc>
          <w:tcPr>
            <w:tcW w:w="1305" w:type="dxa"/>
            <w:tcBorders>
              <w:top w:val="nil"/>
              <w:left w:val="nil"/>
              <w:bottom w:val="single" w:sz="4" w:space="0" w:color="auto"/>
              <w:right w:val="single" w:sz="4" w:space="0" w:color="auto"/>
            </w:tcBorders>
            <w:shd w:val="clear" w:color="auto" w:fill="auto"/>
            <w:noWrap/>
            <w:vAlign w:val="bottom"/>
            <w:hideMark/>
          </w:tcPr>
          <w:p w14:paraId="5B07CB4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CHEMBL444633</w:t>
            </w:r>
          </w:p>
        </w:tc>
        <w:tc>
          <w:tcPr>
            <w:tcW w:w="3917" w:type="dxa"/>
            <w:tcBorders>
              <w:top w:val="nil"/>
              <w:left w:val="nil"/>
              <w:bottom w:val="single" w:sz="4" w:space="0" w:color="auto"/>
              <w:right w:val="single" w:sz="4" w:space="0" w:color="auto"/>
            </w:tcBorders>
            <w:shd w:val="clear" w:color="auto" w:fill="auto"/>
            <w:noWrap/>
            <w:vAlign w:val="bottom"/>
            <w:hideMark/>
          </w:tcPr>
          <w:p w14:paraId="550F173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5D656D11"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FF8552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RIFAMPICIN</w:t>
            </w:r>
          </w:p>
        </w:tc>
        <w:tc>
          <w:tcPr>
            <w:tcW w:w="1305" w:type="dxa"/>
            <w:tcBorders>
              <w:top w:val="nil"/>
              <w:left w:val="nil"/>
              <w:bottom w:val="single" w:sz="4" w:space="0" w:color="auto"/>
              <w:right w:val="single" w:sz="4" w:space="0" w:color="auto"/>
            </w:tcBorders>
            <w:shd w:val="clear" w:color="auto" w:fill="auto"/>
            <w:noWrap/>
            <w:vAlign w:val="bottom"/>
            <w:hideMark/>
          </w:tcPr>
          <w:p w14:paraId="44E6DA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CHEMBL374478</w:t>
            </w:r>
          </w:p>
        </w:tc>
        <w:tc>
          <w:tcPr>
            <w:tcW w:w="3917" w:type="dxa"/>
            <w:tcBorders>
              <w:top w:val="nil"/>
              <w:left w:val="nil"/>
              <w:bottom w:val="single" w:sz="4" w:space="0" w:color="auto"/>
              <w:right w:val="single" w:sz="4" w:space="0" w:color="auto"/>
            </w:tcBorders>
            <w:shd w:val="clear" w:color="auto" w:fill="auto"/>
            <w:noWrap/>
            <w:vAlign w:val="bottom"/>
            <w:hideMark/>
          </w:tcPr>
          <w:p w14:paraId="674F045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6809068C"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716169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RIFAPENTINE</w:t>
            </w:r>
          </w:p>
        </w:tc>
        <w:tc>
          <w:tcPr>
            <w:tcW w:w="1305" w:type="dxa"/>
            <w:tcBorders>
              <w:top w:val="nil"/>
              <w:left w:val="nil"/>
              <w:bottom w:val="single" w:sz="4" w:space="0" w:color="auto"/>
              <w:right w:val="single" w:sz="4" w:space="0" w:color="auto"/>
            </w:tcBorders>
            <w:shd w:val="clear" w:color="auto" w:fill="auto"/>
            <w:noWrap/>
            <w:vAlign w:val="bottom"/>
            <w:hideMark/>
          </w:tcPr>
          <w:p w14:paraId="456E856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CHEMBL1660</w:t>
            </w:r>
          </w:p>
        </w:tc>
        <w:tc>
          <w:tcPr>
            <w:tcW w:w="3917" w:type="dxa"/>
            <w:tcBorders>
              <w:top w:val="nil"/>
              <w:left w:val="nil"/>
              <w:bottom w:val="single" w:sz="4" w:space="0" w:color="auto"/>
              <w:right w:val="single" w:sz="4" w:space="0" w:color="auto"/>
            </w:tcBorders>
            <w:shd w:val="clear" w:color="auto" w:fill="auto"/>
            <w:noWrap/>
            <w:vAlign w:val="bottom"/>
            <w:hideMark/>
          </w:tcPr>
          <w:p w14:paraId="3C00069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0ABA1B8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D4D1E3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RIFAXIMIN</w:t>
            </w:r>
          </w:p>
        </w:tc>
        <w:tc>
          <w:tcPr>
            <w:tcW w:w="1305" w:type="dxa"/>
            <w:tcBorders>
              <w:top w:val="nil"/>
              <w:left w:val="nil"/>
              <w:bottom w:val="single" w:sz="4" w:space="0" w:color="auto"/>
              <w:right w:val="single" w:sz="4" w:space="0" w:color="auto"/>
            </w:tcBorders>
            <w:shd w:val="clear" w:color="auto" w:fill="auto"/>
            <w:noWrap/>
            <w:vAlign w:val="bottom"/>
            <w:hideMark/>
          </w:tcPr>
          <w:p w14:paraId="528C4F3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CHEMBL1617</w:t>
            </w:r>
          </w:p>
        </w:tc>
        <w:tc>
          <w:tcPr>
            <w:tcW w:w="3917" w:type="dxa"/>
            <w:tcBorders>
              <w:top w:val="nil"/>
              <w:left w:val="nil"/>
              <w:bottom w:val="single" w:sz="4" w:space="0" w:color="auto"/>
              <w:right w:val="single" w:sz="4" w:space="0" w:color="auto"/>
            </w:tcBorders>
            <w:shd w:val="clear" w:color="auto" w:fill="auto"/>
            <w:noWrap/>
            <w:vAlign w:val="bottom"/>
            <w:hideMark/>
          </w:tcPr>
          <w:p w14:paraId="6BC8A04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DNA-directed RNA polymerase inhibitor</w:t>
            </w:r>
          </w:p>
        </w:tc>
      </w:tr>
      <w:tr w:rsidR="00717CED" w:rsidRPr="00717CED" w14:paraId="485BDA12"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0BE485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SPECTINOMYCIN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3EE9B3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CHEMBL1200407</w:t>
            </w:r>
          </w:p>
        </w:tc>
        <w:tc>
          <w:tcPr>
            <w:tcW w:w="3917" w:type="dxa"/>
            <w:tcBorders>
              <w:top w:val="nil"/>
              <w:left w:val="nil"/>
              <w:bottom w:val="single" w:sz="4" w:space="0" w:color="auto"/>
              <w:right w:val="single" w:sz="4" w:space="0" w:color="auto"/>
            </w:tcBorders>
            <w:shd w:val="clear" w:color="auto" w:fill="auto"/>
            <w:noWrap/>
            <w:vAlign w:val="bottom"/>
            <w:hideMark/>
          </w:tcPr>
          <w:p w14:paraId="268E9E4E"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1CD509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6C9C62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STREPTOMYCIN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05C4537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CHEMBL453087</w:t>
            </w:r>
          </w:p>
        </w:tc>
        <w:tc>
          <w:tcPr>
            <w:tcW w:w="3917" w:type="dxa"/>
            <w:tcBorders>
              <w:top w:val="nil"/>
              <w:left w:val="nil"/>
              <w:bottom w:val="single" w:sz="4" w:space="0" w:color="auto"/>
              <w:right w:val="single" w:sz="4" w:space="0" w:color="auto"/>
            </w:tcBorders>
            <w:shd w:val="clear" w:color="auto" w:fill="auto"/>
            <w:noWrap/>
            <w:vAlign w:val="bottom"/>
            <w:hideMark/>
          </w:tcPr>
          <w:p w14:paraId="57C2A8A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21AFA5D"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99414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TELITHROMYCIN</w:t>
            </w:r>
          </w:p>
        </w:tc>
        <w:tc>
          <w:tcPr>
            <w:tcW w:w="1305" w:type="dxa"/>
            <w:tcBorders>
              <w:top w:val="nil"/>
              <w:left w:val="nil"/>
              <w:bottom w:val="single" w:sz="4" w:space="0" w:color="auto"/>
              <w:right w:val="single" w:sz="4" w:space="0" w:color="auto"/>
            </w:tcBorders>
            <w:shd w:val="clear" w:color="auto" w:fill="auto"/>
            <w:noWrap/>
            <w:vAlign w:val="bottom"/>
            <w:hideMark/>
          </w:tcPr>
          <w:p w14:paraId="3E699F13"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CHEMBL1136</w:t>
            </w:r>
          </w:p>
        </w:tc>
        <w:tc>
          <w:tcPr>
            <w:tcW w:w="3917" w:type="dxa"/>
            <w:tcBorders>
              <w:top w:val="nil"/>
              <w:left w:val="nil"/>
              <w:bottom w:val="single" w:sz="4" w:space="0" w:color="auto"/>
              <w:right w:val="single" w:sz="4" w:space="0" w:color="auto"/>
            </w:tcBorders>
            <w:shd w:val="clear" w:color="auto" w:fill="auto"/>
            <w:noWrap/>
            <w:vAlign w:val="bottom"/>
            <w:hideMark/>
          </w:tcPr>
          <w:p w14:paraId="75087FC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53835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003B26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w:t>
            </w:r>
          </w:p>
        </w:tc>
        <w:tc>
          <w:tcPr>
            <w:tcW w:w="1305" w:type="dxa"/>
            <w:tcBorders>
              <w:top w:val="nil"/>
              <w:left w:val="nil"/>
              <w:bottom w:val="single" w:sz="4" w:space="0" w:color="auto"/>
              <w:right w:val="single" w:sz="4" w:space="0" w:color="auto"/>
            </w:tcBorders>
            <w:shd w:val="clear" w:color="auto" w:fill="auto"/>
            <w:noWrap/>
            <w:vAlign w:val="bottom"/>
            <w:hideMark/>
          </w:tcPr>
          <w:p w14:paraId="68DFF37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CHEMBL1440</w:t>
            </w:r>
          </w:p>
        </w:tc>
        <w:tc>
          <w:tcPr>
            <w:tcW w:w="3917" w:type="dxa"/>
            <w:tcBorders>
              <w:top w:val="nil"/>
              <w:left w:val="nil"/>
              <w:bottom w:val="single" w:sz="4" w:space="0" w:color="auto"/>
              <w:right w:val="single" w:sz="4" w:space="0" w:color="auto"/>
            </w:tcBorders>
            <w:shd w:val="clear" w:color="auto" w:fill="auto"/>
            <w:noWrap/>
            <w:vAlign w:val="bottom"/>
            <w:hideMark/>
          </w:tcPr>
          <w:p w14:paraId="728C9C42"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49E569E5"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79E37C7F"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HYDROCHLORIDE</w:t>
            </w:r>
          </w:p>
        </w:tc>
        <w:tc>
          <w:tcPr>
            <w:tcW w:w="1305" w:type="dxa"/>
            <w:tcBorders>
              <w:top w:val="nil"/>
              <w:left w:val="nil"/>
              <w:bottom w:val="single" w:sz="4" w:space="0" w:color="auto"/>
              <w:right w:val="single" w:sz="4" w:space="0" w:color="auto"/>
            </w:tcBorders>
            <w:shd w:val="clear" w:color="auto" w:fill="auto"/>
            <w:noWrap/>
            <w:vAlign w:val="bottom"/>
            <w:hideMark/>
          </w:tcPr>
          <w:p w14:paraId="272BFBB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CHEMBL454950</w:t>
            </w:r>
          </w:p>
        </w:tc>
        <w:tc>
          <w:tcPr>
            <w:tcW w:w="3917" w:type="dxa"/>
            <w:tcBorders>
              <w:top w:val="nil"/>
              <w:left w:val="nil"/>
              <w:bottom w:val="single" w:sz="4" w:space="0" w:color="auto"/>
              <w:right w:val="single" w:sz="4" w:space="0" w:color="auto"/>
            </w:tcBorders>
            <w:shd w:val="clear" w:color="auto" w:fill="auto"/>
            <w:noWrap/>
            <w:vAlign w:val="bottom"/>
            <w:hideMark/>
          </w:tcPr>
          <w:p w14:paraId="5D6369F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17FC533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011C5A6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TETRACYCLINE PHOSPHATE COMPLEX</w:t>
            </w:r>
          </w:p>
        </w:tc>
        <w:tc>
          <w:tcPr>
            <w:tcW w:w="1305" w:type="dxa"/>
            <w:tcBorders>
              <w:top w:val="nil"/>
              <w:left w:val="nil"/>
              <w:bottom w:val="single" w:sz="4" w:space="0" w:color="auto"/>
              <w:right w:val="single" w:sz="4" w:space="0" w:color="auto"/>
            </w:tcBorders>
            <w:shd w:val="clear" w:color="auto" w:fill="auto"/>
            <w:noWrap/>
            <w:vAlign w:val="bottom"/>
            <w:hideMark/>
          </w:tcPr>
          <w:p w14:paraId="37C3C2B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CHEMBL1201071</w:t>
            </w:r>
          </w:p>
        </w:tc>
        <w:tc>
          <w:tcPr>
            <w:tcW w:w="3917" w:type="dxa"/>
            <w:tcBorders>
              <w:top w:val="nil"/>
              <w:left w:val="nil"/>
              <w:bottom w:val="single" w:sz="4" w:space="0" w:color="auto"/>
              <w:right w:val="single" w:sz="4" w:space="0" w:color="auto"/>
            </w:tcBorders>
            <w:shd w:val="clear" w:color="auto" w:fill="auto"/>
            <w:noWrap/>
            <w:vAlign w:val="bottom"/>
            <w:hideMark/>
          </w:tcPr>
          <w:p w14:paraId="6C12601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69D5751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4610C270"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THIABENDAZOLE</w:t>
            </w:r>
          </w:p>
        </w:tc>
        <w:tc>
          <w:tcPr>
            <w:tcW w:w="1305" w:type="dxa"/>
            <w:tcBorders>
              <w:top w:val="nil"/>
              <w:left w:val="nil"/>
              <w:bottom w:val="single" w:sz="4" w:space="0" w:color="auto"/>
              <w:right w:val="single" w:sz="4" w:space="0" w:color="auto"/>
            </w:tcBorders>
            <w:shd w:val="clear" w:color="auto" w:fill="auto"/>
            <w:noWrap/>
            <w:vAlign w:val="bottom"/>
            <w:hideMark/>
          </w:tcPr>
          <w:p w14:paraId="0C0026A5"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CHEMBL625</w:t>
            </w:r>
          </w:p>
        </w:tc>
        <w:tc>
          <w:tcPr>
            <w:tcW w:w="3917" w:type="dxa"/>
            <w:tcBorders>
              <w:top w:val="nil"/>
              <w:left w:val="nil"/>
              <w:bottom w:val="single" w:sz="4" w:space="0" w:color="auto"/>
              <w:right w:val="single" w:sz="4" w:space="0" w:color="auto"/>
            </w:tcBorders>
            <w:shd w:val="clear" w:color="auto" w:fill="auto"/>
            <w:noWrap/>
            <w:vAlign w:val="bottom"/>
            <w:hideMark/>
          </w:tcPr>
          <w:p w14:paraId="7CD74741"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Tubulin inhibitor</w:t>
            </w:r>
          </w:p>
        </w:tc>
      </w:tr>
      <w:tr w:rsidR="00717CED" w:rsidRPr="00717CED" w14:paraId="3D17D65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3CFA8D9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TIGECYCLINE</w:t>
            </w:r>
          </w:p>
        </w:tc>
        <w:tc>
          <w:tcPr>
            <w:tcW w:w="1305" w:type="dxa"/>
            <w:tcBorders>
              <w:top w:val="nil"/>
              <w:left w:val="nil"/>
              <w:bottom w:val="single" w:sz="4" w:space="0" w:color="auto"/>
              <w:right w:val="single" w:sz="4" w:space="0" w:color="auto"/>
            </w:tcBorders>
            <w:shd w:val="clear" w:color="auto" w:fill="auto"/>
            <w:noWrap/>
            <w:vAlign w:val="bottom"/>
            <w:hideMark/>
          </w:tcPr>
          <w:p w14:paraId="73177CB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CHEMBL376140</w:t>
            </w:r>
          </w:p>
        </w:tc>
        <w:tc>
          <w:tcPr>
            <w:tcW w:w="3917" w:type="dxa"/>
            <w:tcBorders>
              <w:top w:val="nil"/>
              <w:left w:val="nil"/>
              <w:bottom w:val="single" w:sz="4" w:space="0" w:color="auto"/>
              <w:right w:val="single" w:sz="4" w:space="0" w:color="auto"/>
            </w:tcBorders>
            <w:shd w:val="clear" w:color="auto" w:fill="auto"/>
            <w:noWrap/>
            <w:vAlign w:val="bottom"/>
            <w:hideMark/>
          </w:tcPr>
          <w:p w14:paraId="6718CA5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Bacterial 70S ribosome inhibitor</w:t>
            </w:r>
          </w:p>
        </w:tc>
      </w:tr>
      <w:tr w:rsidR="00717CED" w:rsidRPr="00717CED" w14:paraId="079FEA69"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56873DF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w:t>
            </w:r>
          </w:p>
        </w:tc>
        <w:tc>
          <w:tcPr>
            <w:tcW w:w="1305" w:type="dxa"/>
            <w:tcBorders>
              <w:top w:val="nil"/>
              <w:left w:val="nil"/>
              <w:bottom w:val="single" w:sz="4" w:space="0" w:color="auto"/>
              <w:right w:val="single" w:sz="4" w:space="0" w:color="auto"/>
            </w:tcBorders>
            <w:shd w:val="clear" w:color="auto" w:fill="auto"/>
            <w:noWrap/>
            <w:vAlign w:val="bottom"/>
            <w:hideMark/>
          </w:tcPr>
          <w:p w14:paraId="1D6135ED"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CHEMBL1747</w:t>
            </w:r>
          </w:p>
        </w:tc>
        <w:tc>
          <w:tcPr>
            <w:tcW w:w="3917" w:type="dxa"/>
            <w:tcBorders>
              <w:top w:val="nil"/>
              <w:left w:val="nil"/>
              <w:bottom w:val="single" w:sz="4" w:space="0" w:color="auto"/>
              <w:right w:val="single" w:sz="4" w:space="0" w:color="auto"/>
            </w:tcBorders>
            <w:shd w:val="clear" w:color="auto" w:fill="auto"/>
            <w:noWrap/>
            <w:vAlign w:val="bottom"/>
            <w:hideMark/>
          </w:tcPr>
          <w:p w14:paraId="355E8EF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7CB7AE1E"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1CF06C9A"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TOBRAMYCIN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4E831B1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CHEMBL1200780</w:t>
            </w:r>
          </w:p>
        </w:tc>
        <w:tc>
          <w:tcPr>
            <w:tcW w:w="3917" w:type="dxa"/>
            <w:tcBorders>
              <w:top w:val="nil"/>
              <w:left w:val="nil"/>
              <w:bottom w:val="single" w:sz="4" w:space="0" w:color="auto"/>
              <w:right w:val="single" w:sz="4" w:space="0" w:color="auto"/>
            </w:tcBorders>
            <w:shd w:val="clear" w:color="auto" w:fill="auto"/>
            <w:noWrap/>
            <w:vAlign w:val="bottom"/>
            <w:hideMark/>
          </w:tcPr>
          <w:p w14:paraId="16B36F0B"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E1F4E9B"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2D9FACC9"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TROLEANDOMYCIN</w:t>
            </w:r>
          </w:p>
        </w:tc>
        <w:tc>
          <w:tcPr>
            <w:tcW w:w="1305" w:type="dxa"/>
            <w:tcBorders>
              <w:top w:val="nil"/>
              <w:left w:val="nil"/>
              <w:bottom w:val="single" w:sz="4" w:space="0" w:color="auto"/>
              <w:right w:val="single" w:sz="4" w:space="0" w:color="auto"/>
            </w:tcBorders>
            <w:shd w:val="clear" w:color="auto" w:fill="auto"/>
            <w:noWrap/>
            <w:vAlign w:val="bottom"/>
            <w:hideMark/>
          </w:tcPr>
          <w:p w14:paraId="61B46678"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CHEMBL564085</w:t>
            </w:r>
          </w:p>
        </w:tc>
        <w:tc>
          <w:tcPr>
            <w:tcW w:w="3917" w:type="dxa"/>
            <w:tcBorders>
              <w:top w:val="nil"/>
              <w:left w:val="nil"/>
              <w:bottom w:val="single" w:sz="4" w:space="0" w:color="auto"/>
              <w:right w:val="single" w:sz="4" w:space="0" w:color="auto"/>
            </w:tcBorders>
            <w:shd w:val="clear" w:color="auto" w:fill="auto"/>
            <w:noWrap/>
            <w:vAlign w:val="bottom"/>
            <w:hideMark/>
          </w:tcPr>
          <w:p w14:paraId="60CC066C"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r w:rsidR="00717CED" w:rsidRPr="00717CED" w14:paraId="0C211414" w14:textId="77777777" w:rsidTr="00490993">
        <w:trPr>
          <w:trHeight w:val="301"/>
        </w:trPr>
        <w:tc>
          <w:tcPr>
            <w:tcW w:w="3427" w:type="dxa"/>
            <w:tcBorders>
              <w:top w:val="nil"/>
              <w:left w:val="single" w:sz="4" w:space="0" w:color="auto"/>
              <w:bottom w:val="single" w:sz="4" w:space="0" w:color="auto"/>
              <w:right w:val="single" w:sz="4" w:space="0" w:color="auto"/>
            </w:tcBorders>
            <w:shd w:val="clear" w:color="auto" w:fill="auto"/>
            <w:noWrap/>
            <w:vAlign w:val="bottom"/>
            <w:hideMark/>
          </w:tcPr>
          <w:p w14:paraId="62173CF7"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VIOMYCIN SULFATE</w:t>
            </w:r>
          </w:p>
        </w:tc>
        <w:tc>
          <w:tcPr>
            <w:tcW w:w="1305" w:type="dxa"/>
            <w:tcBorders>
              <w:top w:val="nil"/>
              <w:left w:val="nil"/>
              <w:bottom w:val="single" w:sz="4" w:space="0" w:color="auto"/>
              <w:right w:val="single" w:sz="4" w:space="0" w:color="auto"/>
            </w:tcBorders>
            <w:shd w:val="clear" w:color="auto" w:fill="auto"/>
            <w:noWrap/>
            <w:vAlign w:val="bottom"/>
            <w:hideMark/>
          </w:tcPr>
          <w:p w14:paraId="308AB376"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CHEMBL1200526</w:t>
            </w:r>
          </w:p>
        </w:tc>
        <w:tc>
          <w:tcPr>
            <w:tcW w:w="3917" w:type="dxa"/>
            <w:tcBorders>
              <w:top w:val="nil"/>
              <w:left w:val="nil"/>
              <w:bottom w:val="single" w:sz="4" w:space="0" w:color="auto"/>
              <w:right w:val="single" w:sz="4" w:space="0" w:color="auto"/>
            </w:tcBorders>
            <w:shd w:val="clear" w:color="auto" w:fill="auto"/>
            <w:noWrap/>
            <w:vAlign w:val="bottom"/>
            <w:hideMark/>
          </w:tcPr>
          <w:p w14:paraId="541386A4" w14:textId="77777777" w:rsidR="00717CED" w:rsidRPr="00717CED" w:rsidRDefault="00717CED" w:rsidP="00717CED">
            <w:pPr>
              <w:spacing w:after="0" w:line="240" w:lineRule="auto"/>
              <w:rPr>
                <w:rFonts w:ascii="Calibri" w:eastAsia="Times New Roman" w:hAnsi="Calibri" w:cs="Calibri"/>
                <w:color w:val="000000"/>
                <w:sz w:val="18"/>
                <w:szCs w:val="18"/>
              </w:rPr>
            </w:pPr>
            <w:r w:rsidRPr="00717CED">
              <w:rPr>
                <w:rFonts w:ascii="Calibri" w:eastAsia="Times New Roman" w:hAnsi="Calibri" w:cs="Calibri"/>
                <w:color w:val="000000"/>
                <w:sz w:val="18"/>
                <w:szCs w:val="18"/>
              </w:rPr>
              <w:t>70S ribosome inhibitor</w:t>
            </w:r>
          </w:p>
        </w:tc>
      </w:tr>
    </w:tbl>
    <w:p w14:paraId="7374224A" w14:textId="6B78A0BE" w:rsidR="00BB1697" w:rsidRPr="00490993" w:rsidRDefault="00BB1697" w:rsidP="00490993">
      <w:pPr>
        <w:spacing w:after="0" w:line="240" w:lineRule="auto"/>
        <w:contextualSpacing/>
        <w:rPr>
          <w:rFonts w:ascii="Courier New" w:hAnsi="Courier New" w:cs="Courier New"/>
          <w:sz w:val="18"/>
          <w:szCs w:val="18"/>
        </w:rPr>
      </w:pPr>
    </w:p>
    <w:p w14:paraId="7631FFE4" w14:textId="71FEF894" w:rsidR="00717CED" w:rsidRDefault="00717CED" w:rsidP="00717CED">
      <w:pPr>
        <w:pStyle w:val="Heading2"/>
      </w:pPr>
      <w:bookmarkStart w:id="31" w:name="_Ref470810144"/>
      <w:r>
        <w:t>Trypanosoma brucei drugs query.</w:t>
      </w:r>
      <w:bookmarkEnd w:id="31"/>
    </w:p>
    <w:p w14:paraId="3B5B7CF0" w14:textId="104D07D4"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select distinct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md.chembl_id</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mechanism_of_action</w:t>
      </w:r>
      <w:proofErr w:type="spellEnd"/>
    </w:p>
    <w:p w14:paraId="3FD4DEE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FROM blast_statistics </w:t>
      </w:r>
      <w:proofErr w:type="spellStart"/>
      <w:r w:rsidRPr="00717CED">
        <w:rPr>
          <w:rFonts w:ascii="Courier New" w:hAnsi="Courier New" w:cs="Courier New"/>
          <w:sz w:val="18"/>
          <w:szCs w:val="18"/>
        </w:rPr>
        <w:t>bs</w:t>
      </w:r>
      <w:proofErr w:type="spellEnd"/>
    </w:p>
    <w:p w14:paraId="647803FB"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tax_norm_threshold</w:t>
      </w:r>
      <w:proofErr w:type="spellEnd"/>
      <w:r w:rsidRPr="00717CED">
        <w:rPr>
          <w:rFonts w:ascii="Courier New" w:hAnsi="Courier New" w:cs="Courier New"/>
          <w:sz w:val="18"/>
          <w:szCs w:val="18"/>
        </w:rPr>
        <w:t xml:space="preserve"> t</w:t>
      </w:r>
    </w:p>
    <w:p w14:paraId="6B3D99A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target_components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tc</w:t>
      </w:r>
      <w:proofErr w:type="spellEnd"/>
    </w:p>
    <w:p w14:paraId="353BD9C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target_dictionary</w:t>
      </w:r>
      <w:proofErr w:type="spellEnd"/>
      <w:r w:rsidRPr="00717CED">
        <w:rPr>
          <w:rFonts w:ascii="Courier New" w:hAnsi="Courier New" w:cs="Courier New"/>
          <w:sz w:val="18"/>
          <w:szCs w:val="18"/>
        </w:rPr>
        <w:t xml:space="preserve"> td</w:t>
      </w:r>
    </w:p>
    <w:p w14:paraId="541F9AB6"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drug_mechanism</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dm</w:t>
      </w:r>
      <w:proofErr w:type="spellEnd"/>
    </w:p>
    <w:p w14:paraId="5B7F210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molecule_dictionary</w:t>
      </w:r>
      <w:proofErr w:type="spellEnd"/>
      <w:r w:rsidRPr="00717CED">
        <w:rPr>
          <w:rFonts w:ascii="Courier New" w:hAnsi="Courier New" w:cs="Courier New"/>
          <w:sz w:val="18"/>
          <w:szCs w:val="18"/>
        </w:rPr>
        <w:t xml:space="preserve"> md</w:t>
      </w:r>
    </w:p>
    <w:p w14:paraId="37227BA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binding_sites</w:t>
      </w:r>
      <w:proofErr w:type="spellEnd"/>
      <w:r w:rsidRPr="00717CED">
        <w:rPr>
          <w:rFonts w:ascii="Courier New" w:hAnsi="Courier New" w:cs="Courier New"/>
          <w:sz w:val="18"/>
          <w:szCs w:val="18"/>
        </w:rPr>
        <w:t xml:space="preserve"> bind</w:t>
      </w:r>
    </w:p>
    <w:p w14:paraId="40EFAB43"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WHERE </w:t>
      </w:r>
      <w:proofErr w:type="spellStart"/>
      <w:r w:rsidRPr="00717CED">
        <w:rPr>
          <w:rFonts w:ascii="Courier New" w:hAnsi="Courier New" w:cs="Courier New"/>
          <w:sz w:val="18"/>
          <w:szCs w:val="18"/>
        </w:rPr>
        <w:t>bs.score</w:t>
      </w:r>
      <w:proofErr w:type="spellEnd"/>
      <w:r w:rsidRPr="00717CED">
        <w:rPr>
          <w:rFonts w:ascii="Courier New" w:hAnsi="Courier New" w:cs="Courier New"/>
          <w:sz w:val="18"/>
          <w:szCs w:val="18"/>
        </w:rPr>
        <w:t xml:space="preserve"> &gt; </w:t>
      </w:r>
      <w:proofErr w:type="spellStart"/>
      <w:r w:rsidRPr="00717CED">
        <w:rPr>
          <w:rFonts w:ascii="Courier New" w:hAnsi="Courier New" w:cs="Courier New"/>
          <w:sz w:val="18"/>
          <w:szCs w:val="18"/>
        </w:rPr>
        <w:t>t.threshold</w:t>
      </w:r>
      <w:proofErr w:type="spellEnd"/>
    </w:p>
    <w:p w14:paraId="4589F62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58B4A3E2"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bs.expect</w:t>
      </w:r>
      <w:proofErr w:type="spellEnd"/>
      <w:r w:rsidRPr="00717CED">
        <w:rPr>
          <w:rFonts w:ascii="Courier New" w:hAnsi="Courier New" w:cs="Courier New"/>
          <w:sz w:val="18"/>
          <w:szCs w:val="18"/>
        </w:rPr>
        <w:t xml:space="preserve"> &lt; .001</w:t>
      </w:r>
    </w:p>
    <w:p w14:paraId="25000905"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bs.targ_comp</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tc.component_id</w:t>
      </w:r>
      <w:proofErr w:type="spellEnd"/>
    </w:p>
    <w:p w14:paraId="0D66B83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5691</w:t>
      </w:r>
    </w:p>
    <w:p w14:paraId="38B6070C"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bs.tax_id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t.tax_id</w:t>
      </w:r>
      <w:proofErr w:type="spellEnd"/>
    </w:p>
    <w:p w14:paraId="3A3934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tc.tid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td.tid</w:t>
      </w:r>
      <w:proofErr w:type="spellEnd"/>
    </w:p>
    <w:p w14:paraId="3FAE1CDD"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bind.tid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tc.tid</w:t>
      </w:r>
      <w:proofErr w:type="spellEnd"/>
    </w:p>
    <w:p w14:paraId="15961990"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dm.site_id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bind.site_id</w:t>
      </w:r>
      <w:proofErr w:type="spellEnd"/>
    </w:p>
    <w:p w14:paraId="3A5F6388"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w:t>
      </w:r>
      <w:proofErr w:type="spellStart"/>
      <w:r w:rsidRPr="00717CED">
        <w:rPr>
          <w:rFonts w:ascii="Courier New" w:hAnsi="Courier New" w:cs="Courier New"/>
          <w:sz w:val="18"/>
          <w:szCs w:val="18"/>
        </w:rPr>
        <w:t>md.molregno</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dm.molregno</w:t>
      </w:r>
      <w:proofErr w:type="spellEnd"/>
    </w:p>
    <w:p w14:paraId="787A376A"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 and not exists (select 1 </w:t>
      </w:r>
    </w:p>
    <w:p w14:paraId="03ACC3A4"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from </w:t>
      </w:r>
      <w:proofErr w:type="spellStart"/>
      <w:r w:rsidRPr="00717CED">
        <w:rPr>
          <w:rFonts w:ascii="Courier New" w:hAnsi="Courier New" w:cs="Courier New"/>
          <w:sz w:val="18"/>
          <w:szCs w:val="18"/>
        </w:rPr>
        <w:t>exclude_organisms</w:t>
      </w:r>
      <w:proofErr w:type="spellEnd"/>
      <w:r w:rsidRPr="00717CED">
        <w:rPr>
          <w:rFonts w:ascii="Courier New" w:hAnsi="Courier New" w:cs="Courier New"/>
          <w:sz w:val="18"/>
          <w:szCs w:val="18"/>
        </w:rPr>
        <w:t xml:space="preserve"> </w:t>
      </w:r>
      <w:proofErr w:type="spellStart"/>
      <w:r w:rsidRPr="00717CED">
        <w:rPr>
          <w:rFonts w:ascii="Courier New" w:hAnsi="Courier New" w:cs="Courier New"/>
          <w:sz w:val="18"/>
          <w:szCs w:val="18"/>
        </w:rPr>
        <w:t>eo</w:t>
      </w:r>
      <w:proofErr w:type="spellEnd"/>
    </w:p>
    <w:p w14:paraId="15DA0DDF"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 xml:space="preserve">where </w:t>
      </w:r>
      <w:proofErr w:type="spellStart"/>
      <w:r w:rsidRPr="00717CED">
        <w:rPr>
          <w:rFonts w:ascii="Courier New" w:hAnsi="Courier New" w:cs="Courier New"/>
          <w:sz w:val="18"/>
          <w:szCs w:val="18"/>
        </w:rPr>
        <w:t>eo.tax_id</w:t>
      </w:r>
      <w:proofErr w:type="spellEnd"/>
      <w:r w:rsidRPr="00717CED">
        <w:rPr>
          <w:rFonts w:ascii="Courier New" w:hAnsi="Courier New" w:cs="Courier New"/>
          <w:sz w:val="18"/>
          <w:szCs w:val="18"/>
        </w:rPr>
        <w:t xml:space="preserve"> = </w:t>
      </w:r>
      <w:proofErr w:type="spellStart"/>
      <w:r w:rsidRPr="00717CED">
        <w:rPr>
          <w:rFonts w:ascii="Courier New" w:hAnsi="Courier New" w:cs="Courier New"/>
          <w:sz w:val="18"/>
          <w:szCs w:val="18"/>
        </w:rPr>
        <w:t>td.tax_id</w:t>
      </w:r>
      <w:proofErr w:type="spellEnd"/>
    </w:p>
    <w:p w14:paraId="6952ECB1" w14:textId="77777777" w:rsidR="00717CED" w:rsidRPr="00717CED"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ab/>
      </w:r>
      <w:r w:rsidRPr="00717CED">
        <w:rPr>
          <w:rFonts w:ascii="Courier New" w:hAnsi="Courier New" w:cs="Courier New"/>
          <w:sz w:val="18"/>
          <w:szCs w:val="18"/>
        </w:rPr>
        <w:tab/>
        <w:t>)</w:t>
      </w:r>
    </w:p>
    <w:p w14:paraId="34872B3F" w14:textId="442FBC1A" w:rsidR="00E664E4" w:rsidRDefault="00717CED" w:rsidP="00717CED">
      <w:pPr>
        <w:spacing w:after="0" w:line="240" w:lineRule="auto"/>
        <w:rPr>
          <w:rFonts w:ascii="Courier New" w:hAnsi="Courier New" w:cs="Courier New"/>
          <w:sz w:val="18"/>
          <w:szCs w:val="18"/>
        </w:rPr>
      </w:pPr>
      <w:r w:rsidRPr="00717CED">
        <w:rPr>
          <w:rFonts w:ascii="Courier New" w:hAnsi="Courier New" w:cs="Courier New"/>
          <w:sz w:val="18"/>
          <w:szCs w:val="18"/>
        </w:rPr>
        <w:t xml:space="preserve">order by </w:t>
      </w:r>
      <w:proofErr w:type="spellStart"/>
      <w:r w:rsidRPr="00717CED">
        <w:rPr>
          <w:rFonts w:ascii="Courier New" w:hAnsi="Courier New" w:cs="Courier New"/>
          <w:sz w:val="18"/>
          <w:szCs w:val="18"/>
        </w:rPr>
        <w:t>md.pref_name</w:t>
      </w:r>
      <w:proofErr w:type="spellEnd"/>
      <w:r w:rsidRPr="00717CED">
        <w:rPr>
          <w:rFonts w:ascii="Courier New" w:hAnsi="Courier New" w:cs="Courier New"/>
          <w:sz w:val="18"/>
          <w:szCs w:val="18"/>
        </w:rPr>
        <w:t>;</w:t>
      </w:r>
    </w:p>
    <w:p w14:paraId="765017A5" w14:textId="7A85C142" w:rsidR="00F623A4" w:rsidRDefault="00F623A4">
      <w:pPr>
        <w:rPr>
          <w:rFonts w:ascii="Courier New" w:hAnsi="Courier New" w:cs="Courier New"/>
          <w:sz w:val="18"/>
          <w:szCs w:val="18"/>
        </w:rPr>
      </w:pPr>
      <w:r>
        <w:rPr>
          <w:rFonts w:ascii="Courier New" w:hAnsi="Courier New" w:cs="Courier New"/>
          <w:sz w:val="18"/>
          <w:szCs w:val="18"/>
        </w:rPr>
        <w:br w:type="page"/>
      </w:r>
    </w:p>
    <w:p w14:paraId="7853F2F0" w14:textId="0FF92697" w:rsidR="00F623A4" w:rsidRDefault="00F623A4" w:rsidP="006D46B2">
      <w:pPr>
        <w:pStyle w:val="Heading2"/>
      </w:pPr>
      <w:bookmarkStart w:id="32" w:name="_Ref471053991"/>
      <w:r>
        <w:lastRenderedPageBreak/>
        <w:t>Trypanosoma brucei targets query</w:t>
      </w:r>
      <w:bookmarkEnd w:id="32"/>
    </w:p>
    <w:p w14:paraId="637B04F4" w14:textId="510F793E" w:rsidR="00F623A4" w:rsidRPr="006D46B2" w:rsidRDefault="00F623A4" w:rsidP="006D46B2">
      <w:pPr>
        <w:spacing w:after="0" w:line="240" w:lineRule="auto"/>
        <w:rPr>
          <w:rFonts w:ascii="Courier New" w:hAnsi="Courier New" w:cs="Courier New"/>
          <w:sz w:val="18"/>
          <w:szCs w:val="18"/>
        </w:rPr>
      </w:pPr>
    </w:p>
    <w:p w14:paraId="0179F6B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EF95C9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F61A52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6008E8F5"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50DDF68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6E46F4ED"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332F132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FFF483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6F814508"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D423DD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014A42C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18F0D3E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69FE8901"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4DADE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B8DB244"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45FCB332"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A734C8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44A7AFC"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385CB6AA"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D87C89"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272E7960" w14:textId="77777777" w:rsidR="00F623A4" w:rsidRPr="006D46B2" w:rsidRDefault="00F623A4"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A795262" w14:textId="03B9304B" w:rsidR="00F623A4" w:rsidRPr="006D46B2" w:rsidRDefault="00F623A4" w:rsidP="00F623A4">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7AAA7A0E" w14:textId="77777777" w:rsidR="00AE31D6" w:rsidRDefault="00AE31D6">
      <w:pPr>
        <w:rPr>
          <w:rFonts w:ascii="Courier New" w:hAnsi="Courier New" w:cs="Courier New"/>
          <w:sz w:val="18"/>
          <w:szCs w:val="18"/>
        </w:rPr>
      </w:pPr>
    </w:p>
    <w:p w14:paraId="511698C0" w14:textId="65870317" w:rsidR="00AE31D6" w:rsidRDefault="00AE31D6" w:rsidP="006D46B2">
      <w:pPr>
        <w:pStyle w:val="Caption"/>
        <w:keepNext/>
      </w:pPr>
      <w:bookmarkStart w:id="33" w:name="_Ref471054105"/>
      <w:r>
        <w:t xml:space="preserve">Table </w:t>
      </w:r>
      <w:fldSimple w:instr=" SEQ Table \* ARABIC ">
        <w:r>
          <w:rPr>
            <w:noProof/>
          </w:rPr>
          <w:t>5</w:t>
        </w:r>
      </w:fldSimple>
      <w:r>
        <w:t>: Trypanosoma brucei targets</w:t>
      </w:r>
      <w:bookmarkEnd w:id="33"/>
    </w:p>
    <w:bookmarkStart w:id="34" w:name="_MON_1544795611"/>
    <w:bookmarkEnd w:id="34"/>
    <w:p w14:paraId="32CE65D0" w14:textId="26A2E2F7" w:rsidR="00E664E4" w:rsidRDefault="00AE31D6">
      <w:pPr>
        <w:rPr>
          <w:rFonts w:ascii="Courier New" w:hAnsi="Courier New" w:cs="Courier New"/>
          <w:sz w:val="18"/>
          <w:szCs w:val="18"/>
        </w:rPr>
      </w:pPr>
      <w:r>
        <w:rPr>
          <w:rFonts w:ascii="Courier New" w:hAnsi="Courier New" w:cs="Courier New"/>
          <w:sz w:val="18"/>
          <w:szCs w:val="18"/>
        </w:rPr>
        <w:object w:dxaOrig="1543" w:dyaOrig="991" w14:anchorId="1E02B25C">
          <v:shape id="_x0000_i1026" type="#_x0000_t75" style="width:77.25pt;height:49.5pt" o:ole="">
            <v:imagedata r:id="rId55" o:title=""/>
          </v:shape>
          <o:OLEObject Type="Embed" ProgID="Excel.Sheet.12" ShapeID="_x0000_i1026" DrawAspect="Icon" ObjectID="_1569182053" r:id="rId56"/>
        </w:object>
      </w:r>
      <w:r w:rsidR="00E664E4">
        <w:rPr>
          <w:rFonts w:ascii="Courier New" w:hAnsi="Courier New" w:cs="Courier New"/>
          <w:sz w:val="18"/>
          <w:szCs w:val="18"/>
        </w:rPr>
        <w:br w:type="page"/>
      </w:r>
    </w:p>
    <w:p w14:paraId="2735CCFD" w14:textId="77777777" w:rsidR="00E664E4" w:rsidRDefault="00E664E4" w:rsidP="00717CED">
      <w:pPr>
        <w:spacing w:after="0" w:line="240" w:lineRule="auto"/>
        <w:rPr>
          <w:rFonts w:ascii="Courier New" w:hAnsi="Courier New" w:cs="Courier New"/>
          <w:sz w:val="18"/>
          <w:szCs w:val="18"/>
        </w:rPr>
      </w:pPr>
    </w:p>
    <w:p w14:paraId="58FC2524" w14:textId="77777777" w:rsidR="00E664E4" w:rsidRDefault="00E664E4" w:rsidP="00717CED">
      <w:pPr>
        <w:spacing w:after="0" w:line="240" w:lineRule="auto"/>
        <w:rPr>
          <w:rFonts w:ascii="Courier New" w:hAnsi="Courier New" w:cs="Courier New"/>
          <w:sz w:val="18"/>
          <w:szCs w:val="18"/>
        </w:rPr>
      </w:pPr>
    </w:p>
    <w:p w14:paraId="0AD4D13D" w14:textId="62863982" w:rsidR="00E664E4" w:rsidRDefault="00E664E4" w:rsidP="00E664E4">
      <w:pPr>
        <w:pStyle w:val="Heading2"/>
      </w:pPr>
      <w:bookmarkStart w:id="35" w:name="_Ref470845712"/>
      <w:bookmarkStart w:id="36" w:name="_Ref470845778"/>
      <w:r>
        <w:t>Trypanosoma cruzi drugs query</w:t>
      </w:r>
      <w:bookmarkEnd w:id="35"/>
      <w:r w:rsidR="00C415CB">
        <w:t>.</w:t>
      </w:r>
      <w:bookmarkEnd w:id="36"/>
    </w:p>
    <w:p w14:paraId="125136A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select distinct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md.chembl_id</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mechanism_of_action</w:t>
      </w:r>
      <w:proofErr w:type="spellEnd"/>
    </w:p>
    <w:p w14:paraId="50A9D877"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FROM blast_statistics </w:t>
      </w:r>
      <w:proofErr w:type="spellStart"/>
      <w:r w:rsidRPr="00E664E4">
        <w:rPr>
          <w:rFonts w:ascii="Courier New" w:hAnsi="Courier New" w:cs="Courier New"/>
          <w:sz w:val="18"/>
          <w:szCs w:val="18"/>
        </w:rPr>
        <w:t>bs</w:t>
      </w:r>
      <w:proofErr w:type="spellEnd"/>
    </w:p>
    <w:p w14:paraId="1EE2317D"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tax_norm_threshold</w:t>
      </w:r>
      <w:proofErr w:type="spellEnd"/>
      <w:r w:rsidRPr="00E664E4">
        <w:rPr>
          <w:rFonts w:ascii="Courier New" w:hAnsi="Courier New" w:cs="Courier New"/>
          <w:sz w:val="18"/>
          <w:szCs w:val="18"/>
        </w:rPr>
        <w:t xml:space="preserve"> t</w:t>
      </w:r>
    </w:p>
    <w:p w14:paraId="66913D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target_components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tc</w:t>
      </w:r>
      <w:proofErr w:type="spellEnd"/>
    </w:p>
    <w:p w14:paraId="6CE702CE"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target_dictionary</w:t>
      </w:r>
      <w:proofErr w:type="spellEnd"/>
      <w:r w:rsidRPr="00E664E4">
        <w:rPr>
          <w:rFonts w:ascii="Courier New" w:hAnsi="Courier New" w:cs="Courier New"/>
          <w:sz w:val="18"/>
          <w:szCs w:val="18"/>
        </w:rPr>
        <w:t xml:space="preserve"> td</w:t>
      </w:r>
    </w:p>
    <w:p w14:paraId="75639B2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drug_mechanism</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dm</w:t>
      </w:r>
      <w:proofErr w:type="spellEnd"/>
    </w:p>
    <w:p w14:paraId="094362C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molecule_dictionary</w:t>
      </w:r>
      <w:proofErr w:type="spellEnd"/>
      <w:r w:rsidRPr="00E664E4">
        <w:rPr>
          <w:rFonts w:ascii="Courier New" w:hAnsi="Courier New" w:cs="Courier New"/>
          <w:sz w:val="18"/>
          <w:szCs w:val="18"/>
        </w:rPr>
        <w:t xml:space="preserve"> md</w:t>
      </w:r>
    </w:p>
    <w:p w14:paraId="79308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binding_sites</w:t>
      </w:r>
      <w:proofErr w:type="spellEnd"/>
      <w:r w:rsidRPr="00E664E4">
        <w:rPr>
          <w:rFonts w:ascii="Courier New" w:hAnsi="Courier New" w:cs="Courier New"/>
          <w:sz w:val="18"/>
          <w:szCs w:val="18"/>
        </w:rPr>
        <w:t xml:space="preserve"> bind</w:t>
      </w:r>
    </w:p>
    <w:p w14:paraId="568F183C"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WHERE </w:t>
      </w:r>
      <w:proofErr w:type="spellStart"/>
      <w:r w:rsidRPr="00E664E4">
        <w:rPr>
          <w:rFonts w:ascii="Courier New" w:hAnsi="Courier New" w:cs="Courier New"/>
          <w:sz w:val="18"/>
          <w:szCs w:val="18"/>
        </w:rPr>
        <w:t>bs.score</w:t>
      </w:r>
      <w:proofErr w:type="spellEnd"/>
      <w:r w:rsidRPr="00E664E4">
        <w:rPr>
          <w:rFonts w:ascii="Courier New" w:hAnsi="Courier New" w:cs="Courier New"/>
          <w:sz w:val="18"/>
          <w:szCs w:val="18"/>
        </w:rPr>
        <w:t xml:space="preserve"> &gt; </w:t>
      </w:r>
      <w:proofErr w:type="spellStart"/>
      <w:r w:rsidRPr="00E664E4">
        <w:rPr>
          <w:rFonts w:ascii="Courier New" w:hAnsi="Courier New" w:cs="Courier New"/>
          <w:sz w:val="18"/>
          <w:szCs w:val="18"/>
        </w:rPr>
        <w:t>t.threshold</w:t>
      </w:r>
      <w:proofErr w:type="spellEnd"/>
    </w:p>
    <w:p w14:paraId="4AA18E7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32E233F5"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bs.expect</w:t>
      </w:r>
      <w:proofErr w:type="spellEnd"/>
      <w:r w:rsidRPr="00E664E4">
        <w:rPr>
          <w:rFonts w:ascii="Courier New" w:hAnsi="Courier New" w:cs="Courier New"/>
          <w:sz w:val="18"/>
          <w:szCs w:val="18"/>
        </w:rPr>
        <w:t xml:space="preserve"> &lt; .001</w:t>
      </w:r>
    </w:p>
    <w:p w14:paraId="2AF00C9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bs.targ_comp</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tc.component_id</w:t>
      </w:r>
      <w:proofErr w:type="spellEnd"/>
    </w:p>
    <w:p w14:paraId="56205E8A"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5693</w:t>
      </w:r>
    </w:p>
    <w:p w14:paraId="32D7B1DF"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bs.tax_id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t.tax_id</w:t>
      </w:r>
      <w:proofErr w:type="spellEnd"/>
    </w:p>
    <w:p w14:paraId="17CF746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tc.tid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td.tid</w:t>
      </w:r>
      <w:proofErr w:type="spellEnd"/>
    </w:p>
    <w:p w14:paraId="0CB17CB2"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bind.tid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tc.tid</w:t>
      </w:r>
      <w:proofErr w:type="spellEnd"/>
    </w:p>
    <w:p w14:paraId="10097403"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dm.site_id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bind.site_id</w:t>
      </w:r>
      <w:proofErr w:type="spellEnd"/>
    </w:p>
    <w:p w14:paraId="55B4452B"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w:t>
      </w:r>
      <w:proofErr w:type="spellStart"/>
      <w:r w:rsidRPr="00E664E4">
        <w:rPr>
          <w:rFonts w:ascii="Courier New" w:hAnsi="Courier New" w:cs="Courier New"/>
          <w:sz w:val="18"/>
          <w:szCs w:val="18"/>
        </w:rPr>
        <w:t>md.molregno</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dm.molregno</w:t>
      </w:r>
      <w:proofErr w:type="spellEnd"/>
    </w:p>
    <w:p w14:paraId="7FCE77A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 and not exists (select 1 </w:t>
      </w:r>
    </w:p>
    <w:p w14:paraId="2ED15D98"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from </w:t>
      </w:r>
      <w:proofErr w:type="spellStart"/>
      <w:r w:rsidRPr="00E664E4">
        <w:rPr>
          <w:rFonts w:ascii="Courier New" w:hAnsi="Courier New" w:cs="Courier New"/>
          <w:sz w:val="18"/>
          <w:szCs w:val="18"/>
        </w:rPr>
        <w:t>exclude_organisms</w:t>
      </w:r>
      <w:proofErr w:type="spellEnd"/>
      <w:r w:rsidRPr="00E664E4">
        <w:rPr>
          <w:rFonts w:ascii="Courier New" w:hAnsi="Courier New" w:cs="Courier New"/>
          <w:sz w:val="18"/>
          <w:szCs w:val="18"/>
        </w:rPr>
        <w:t xml:space="preserve"> </w:t>
      </w:r>
      <w:proofErr w:type="spellStart"/>
      <w:r w:rsidRPr="00E664E4">
        <w:rPr>
          <w:rFonts w:ascii="Courier New" w:hAnsi="Courier New" w:cs="Courier New"/>
          <w:sz w:val="18"/>
          <w:szCs w:val="18"/>
        </w:rPr>
        <w:t>eo</w:t>
      </w:r>
      <w:proofErr w:type="spellEnd"/>
    </w:p>
    <w:p w14:paraId="310069E9"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 xml:space="preserve">where </w:t>
      </w:r>
      <w:proofErr w:type="spellStart"/>
      <w:r w:rsidRPr="00E664E4">
        <w:rPr>
          <w:rFonts w:ascii="Courier New" w:hAnsi="Courier New" w:cs="Courier New"/>
          <w:sz w:val="18"/>
          <w:szCs w:val="18"/>
        </w:rPr>
        <w:t>eo.tax_id</w:t>
      </w:r>
      <w:proofErr w:type="spellEnd"/>
      <w:r w:rsidRPr="00E664E4">
        <w:rPr>
          <w:rFonts w:ascii="Courier New" w:hAnsi="Courier New" w:cs="Courier New"/>
          <w:sz w:val="18"/>
          <w:szCs w:val="18"/>
        </w:rPr>
        <w:t xml:space="preserve"> = </w:t>
      </w:r>
      <w:proofErr w:type="spellStart"/>
      <w:r w:rsidRPr="00E664E4">
        <w:rPr>
          <w:rFonts w:ascii="Courier New" w:hAnsi="Courier New" w:cs="Courier New"/>
          <w:sz w:val="18"/>
          <w:szCs w:val="18"/>
        </w:rPr>
        <w:t>td.tax_id</w:t>
      </w:r>
      <w:proofErr w:type="spellEnd"/>
    </w:p>
    <w:p w14:paraId="77EBD360" w14:textId="77777777" w:rsidR="00E664E4" w:rsidRPr="00E664E4" w:rsidRDefault="00E664E4" w:rsidP="00E664E4">
      <w:pPr>
        <w:spacing w:after="0"/>
        <w:rPr>
          <w:rFonts w:ascii="Courier New" w:hAnsi="Courier New" w:cs="Courier New"/>
          <w:sz w:val="18"/>
          <w:szCs w:val="18"/>
        </w:rPr>
      </w:pPr>
      <w:r w:rsidRPr="00E664E4">
        <w:rPr>
          <w:rFonts w:ascii="Courier New" w:hAnsi="Courier New" w:cs="Courier New"/>
          <w:sz w:val="18"/>
          <w:szCs w:val="18"/>
        </w:rPr>
        <w:tab/>
      </w:r>
      <w:r w:rsidRPr="00E664E4">
        <w:rPr>
          <w:rFonts w:ascii="Courier New" w:hAnsi="Courier New" w:cs="Courier New"/>
          <w:sz w:val="18"/>
          <w:szCs w:val="18"/>
        </w:rPr>
        <w:tab/>
        <w:t>)</w:t>
      </w:r>
    </w:p>
    <w:p w14:paraId="792A0F8A" w14:textId="77777777" w:rsidR="00315715" w:rsidRDefault="00E664E4" w:rsidP="00E664E4">
      <w:pPr>
        <w:spacing w:after="0"/>
        <w:rPr>
          <w:rFonts w:ascii="Courier New" w:hAnsi="Courier New" w:cs="Courier New"/>
          <w:sz w:val="18"/>
          <w:szCs w:val="18"/>
        </w:rPr>
      </w:pPr>
      <w:r w:rsidRPr="00E664E4">
        <w:rPr>
          <w:rFonts w:ascii="Courier New" w:hAnsi="Courier New" w:cs="Courier New"/>
          <w:sz w:val="18"/>
          <w:szCs w:val="18"/>
        </w:rPr>
        <w:t xml:space="preserve">order by </w:t>
      </w:r>
      <w:proofErr w:type="spellStart"/>
      <w:r w:rsidRPr="00E664E4">
        <w:rPr>
          <w:rFonts w:ascii="Courier New" w:hAnsi="Courier New" w:cs="Courier New"/>
          <w:sz w:val="18"/>
          <w:szCs w:val="18"/>
        </w:rPr>
        <w:t>md.pref_name</w:t>
      </w:r>
      <w:proofErr w:type="spellEnd"/>
      <w:r w:rsidRPr="00E664E4">
        <w:rPr>
          <w:rFonts w:ascii="Courier New" w:hAnsi="Courier New" w:cs="Courier New"/>
          <w:sz w:val="18"/>
          <w:szCs w:val="18"/>
        </w:rPr>
        <w:t>;</w:t>
      </w:r>
    </w:p>
    <w:p w14:paraId="3E898131" w14:textId="77777777" w:rsidR="00315715" w:rsidRDefault="00315715" w:rsidP="00E664E4">
      <w:pPr>
        <w:spacing w:after="0"/>
        <w:rPr>
          <w:rFonts w:ascii="Courier New" w:hAnsi="Courier New" w:cs="Courier New"/>
          <w:sz w:val="18"/>
          <w:szCs w:val="18"/>
        </w:rPr>
      </w:pPr>
    </w:p>
    <w:p w14:paraId="109AB047" w14:textId="77777777" w:rsidR="00315715" w:rsidRDefault="00315715" w:rsidP="006D46B2">
      <w:pPr>
        <w:pStyle w:val="Heading2"/>
      </w:pPr>
      <w:bookmarkStart w:id="37" w:name="_Ref471054945"/>
      <w:r>
        <w:t>Trypanosoma cruzi targets query</w:t>
      </w:r>
      <w:bookmarkEnd w:id="37"/>
    </w:p>
    <w:p w14:paraId="1F207FB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CD0B8A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2E49578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4EAED27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23CD20EF"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F75346A"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E6873D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830D4D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746174B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59C6CCE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3AAF4D5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723644B6"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6F6F8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6BBA2FDD"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60CB0F18"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690EF571"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DEAD533"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35020DF9"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ADEDA75"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426F7B8B"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49E35072" w14:textId="77777777" w:rsidR="00315715" w:rsidRPr="006D46B2"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2D02CFF5" w14:textId="77777777" w:rsidR="00315715" w:rsidRDefault="00315715"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33CB8CA" w14:textId="77777777" w:rsidR="00315715" w:rsidRDefault="00315715" w:rsidP="006D46B2">
      <w:pPr>
        <w:spacing w:after="0" w:line="240" w:lineRule="auto"/>
        <w:rPr>
          <w:rFonts w:ascii="Courier New" w:hAnsi="Courier New" w:cs="Courier New"/>
          <w:sz w:val="18"/>
          <w:szCs w:val="18"/>
        </w:rPr>
      </w:pPr>
    </w:p>
    <w:p w14:paraId="63101FF9" w14:textId="77777777" w:rsidR="00455EDE" w:rsidRDefault="00455EDE" w:rsidP="006D46B2">
      <w:pPr>
        <w:pStyle w:val="Caption"/>
        <w:rPr>
          <w:i w:val="0"/>
        </w:rPr>
      </w:pPr>
    </w:p>
    <w:p w14:paraId="12B9B9B9" w14:textId="45097855" w:rsidR="00455EDE" w:rsidRDefault="00455EDE" w:rsidP="006D46B2">
      <w:pPr>
        <w:pStyle w:val="Caption"/>
        <w:keepNext/>
      </w:pPr>
      <w:r>
        <w:lastRenderedPageBreak/>
        <w:t xml:space="preserve">Table </w:t>
      </w:r>
      <w:fldSimple w:instr=" SEQ Table \* ARABIC ">
        <w:r>
          <w:rPr>
            <w:noProof/>
          </w:rPr>
          <w:t>6</w:t>
        </w:r>
      </w:fldSimple>
      <w:r>
        <w:t xml:space="preserve">: </w:t>
      </w:r>
      <w:bookmarkStart w:id="38" w:name="_Ref471055274"/>
      <w:r>
        <w:t>Trypanosoma cruzi targets</w:t>
      </w:r>
      <w:bookmarkEnd w:id="38"/>
    </w:p>
    <w:p w14:paraId="71F4411B" w14:textId="499AF1AE" w:rsidR="000D6AE2" w:rsidRDefault="00455EDE" w:rsidP="006D46B2">
      <w:pPr>
        <w:pStyle w:val="Caption"/>
      </w:pPr>
      <w:r>
        <w:rPr>
          <w:i w:val="0"/>
        </w:rPr>
        <w:object w:dxaOrig="1543" w:dyaOrig="991" w14:anchorId="58368D88">
          <v:shape id="_x0000_i1027" type="#_x0000_t75" style="width:77.25pt;height:49.5pt" o:ole="">
            <v:imagedata r:id="rId57" o:title=""/>
          </v:shape>
          <o:OLEObject Type="Embed" ProgID="Excel.Sheet.12" ShapeID="_x0000_i1027" DrawAspect="Icon" ObjectID="_1569182054" r:id="rId58"/>
        </w:object>
      </w:r>
      <w:r w:rsidR="000D6AE2">
        <w:br w:type="page"/>
      </w:r>
    </w:p>
    <w:p w14:paraId="69D4B160" w14:textId="50EFDF9B" w:rsidR="009E2BED" w:rsidRDefault="009E2BED" w:rsidP="009E2BED">
      <w:pPr>
        <w:pStyle w:val="Caption"/>
        <w:keepNext/>
      </w:pPr>
      <w:r>
        <w:lastRenderedPageBreak/>
        <w:t xml:space="preserve">Table </w:t>
      </w:r>
      <w:fldSimple w:instr=" SEQ Table \* ARABIC ">
        <w:r w:rsidR="00AE31D6">
          <w:rPr>
            <w:noProof/>
          </w:rPr>
          <w:t>6</w:t>
        </w:r>
      </w:fldSimple>
      <w:r>
        <w:t>: Leishmania drugs.</w:t>
      </w:r>
      <w:bookmarkEnd w:id="29"/>
    </w:p>
    <w:tbl>
      <w:tblPr>
        <w:tblW w:w="10759" w:type="dxa"/>
        <w:tblInd w:w="113" w:type="dxa"/>
        <w:tblLook w:val="04A0" w:firstRow="1" w:lastRow="0" w:firstColumn="1" w:lastColumn="0" w:noHBand="0" w:noVBand="1"/>
      </w:tblPr>
      <w:tblGrid>
        <w:gridCol w:w="4200"/>
        <w:gridCol w:w="1759"/>
        <w:gridCol w:w="4800"/>
      </w:tblGrid>
      <w:tr w:rsidR="009E2BED" w:rsidRPr="009E2BED" w14:paraId="382C5DCA" w14:textId="77777777" w:rsidTr="009E2BED">
        <w:trPr>
          <w:trHeight w:val="300"/>
        </w:trPr>
        <w:tc>
          <w:tcPr>
            <w:tcW w:w="4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B3DD5E"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pref_name</w:t>
            </w:r>
            <w:proofErr w:type="spellEnd"/>
          </w:p>
        </w:tc>
        <w:tc>
          <w:tcPr>
            <w:tcW w:w="1759" w:type="dxa"/>
            <w:tcBorders>
              <w:top w:val="single" w:sz="4" w:space="0" w:color="auto"/>
              <w:left w:val="nil"/>
              <w:bottom w:val="single" w:sz="4" w:space="0" w:color="auto"/>
              <w:right w:val="single" w:sz="4" w:space="0" w:color="auto"/>
            </w:tcBorders>
            <w:shd w:val="clear" w:color="auto" w:fill="auto"/>
            <w:noWrap/>
            <w:vAlign w:val="bottom"/>
            <w:hideMark/>
          </w:tcPr>
          <w:p w14:paraId="28404474"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chembl_id</w:t>
            </w:r>
            <w:proofErr w:type="spellEnd"/>
          </w:p>
        </w:tc>
        <w:tc>
          <w:tcPr>
            <w:tcW w:w="4800" w:type="dxa"/>
            <w:tcBorders>
              <w:top w:val="single" w:sz="4" w:space="0" w:color="auto"/>
              <w:left w:val="nil"/>
              <w:bottom w:val="single" w:sz="4" w:space="0" w:color="auto"/>
              <w:right w:val="single" w:sz="4" w:space="0" w:color="auto"/>
            </w:tcBorders>
            <w:shd w:val="clear" w:color="auto" w:fill="auto"/>
            <w:noWrap/>
            <w:vAlign w:val="bottom"/>
            <w:hideMark/>
          </w:tcPr>
          <w:p w14:paraId="448EDFCC" w14:textId="77777777" w:rsidR="009E2BED" w:rsidRPr="009E2BED" w:rsidRDefault="009E2BED" w:rsidP="009E2BED">
            <w:pPr>
              <w:spacing w:after="0" w:line="240" w:lineRule="auto"/>
              <w:rPr>
                <w:rFonts w:ascii="Calibri" w:eastAsia="Times New Roman" w:hAnsi="Calibri" w:cs="Calibri"/>
                <w:b/>
                <w:bCs/>
                <w:color w:val="000000"/>
              </w:rPr>
            </w:pPr>
            <w:proofErr w:type="spellStart"/>
            <w:r w:rsidRPr="009E2BED">
              <w:rPr>
                <w:rFonts w:ascii="Calibri" w:eastAsia="Times New Roman" w:hAnsi="Calibri" w:cs="Calibri"/>
                <w:b/>
                <w:bCs/>
                <w:color w:val="000000"/>
              </w:rPr>
              <w:t>mechanism_of_action</w:t>
            </w:r>
            <w:proofErr w:type="spellEnd"/>
          </w:p>
        </w:tc>
      </w:tr>
      <w:tr w:rsidR="009E2BED" w:rsidRPr="009E2BED" w14:paraId="0F3E0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916EF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ALBENDAZOLE</w:t>
            </w:r>
          </w:p>
        </w:tc>
        <w:tc>
          <w:tcPr>
            <w:tcW w:w="1759" w:type="dxa"/>
            <w:tcBorders>
              <w:top w:val="nil"/>
              <w:left w:val="nil"/>
              <w:bottom w:val="single" w:sz="4" w:space="0" w:color="auto"/>
              <w:right w:val="single" w:sz="4" w:space="0" w:color="auto"/>
            </w:tcBorders>
            <w:shd w:val="clear" w:color="auto" w:fill="auto"/>
            <w:noWrap/>
            <w:vAlign w:val="bottom"/>
            <w:hideMark/>
          </w:tcPr>
          <w:p w14:paraId="1FF157B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CHEMBL1483</w:t>
            </w:r>
          </w:p>
        </w:tc>
        <w:tc>
          <w:tcPr>
            <w:tcW w:w="4800" w:type="dxa"/>
            <w:tcBorders>
              <w:top w:val="nil"/>
              <w:left w:val="nil"/>
              <w:bottom w:val="single" w:sz="4" w:space="0" w:color="auto"/>
              <w:right w:val="single" w:sz="4" w:space="0" w:color="auto"/>
            </w:tcBorders>
            <w:shd w:val="clear" w:color="auto" w:fill="auto"/>
            <w:noWrap/>
            <w:vAlign w:val="bottom"/>
            <w:hideMark/>
          </w:tcPr>
          <w:p w14:paraId="08BE7FE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73FB039E"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A94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AMIKACIN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0FE6A9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CHEMBL1164318</w:t>
            </w:r>
          </w:p>
        </w:tc>
        <w:tc>
          <w:tcPr>
            <w:tcW w:w="4800" w:type="dxa"/>
            <w:tcBorders>
              <w:top w:val="nil"/>
              <w:left w:val="nil"/>
              <w:bottom w:val="single" w:sz="4" w:space="0" w:color="auto"/>
              <w:right w:val="single" w:sz="4" w:space="0" w:color="auto"/>
            </w:tcBorders>
            <w:shd w:val="clear" w:color="auto" w:fill="auto"/>
            <w:noWrap/>
            <w:vAlign w:val="bottom"/>
            <w:hideMark/>
          </w:tcPr>
          <w:p w14:paraId="6B4C94F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72D21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C6C0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CAPREOMYCIN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06D020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CHEMBL2218913</w:t>
            </w:r>
          </w:p>
        </w:tc>
        <w:tc>
          <w:tcPr>
            <w:tcW w:w="4800" w:type="dxa"/>
            <w:tcBorders>
              <w:top w:val="nil"/>
              <w:left w:val="nil"/>
              <w:bottom w:val="single" w:sz="4" w:space="0" w:color="auto"/>
              <w:right w:val="single" w:sz="4" w:space="0" w:color="auto"/>
            </w:tcBorders>
            <w:shd w:val="clear" w:color="auto" w:fill="auto"/>
            <w:noWrap/>
            <w:vAlign w:val="bottom"/>
            <w:hideMark/>
          </w:tcPr>
          <w:p w14:paraId="798C51D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018FA3D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958640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w:t>
            </w:r>
          </w:p>
        </w:tc>
        <w:tc>
          <w:tcPr>
            <w:tcW w:w="1759" w:type="dxa"/>
            <w:tcBorders>
              <w:top w:val="nil"/>
              <w:left w:val="nil"/>
              <w:bottom w:val="single" w:sz="4" w:space="0" w:color="auto"/>
              <w:right w:val="single" w:sz="4" w:space="0" w:color="auto"/>
            </w:tcBorders>
            <w:shd w:val="clear" w:color="auto" w:fill="auto"/>
            <w:noWrap/>
            <w:vAlign w:val="bottom"/>
            <w:hideMark/>
          </w:tcPr>
          <w:p w14:paraId="0F01542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CHEMBL130</w:t>
            </w:r>
          </w:p>
        </w:tc>
        <w:tc>
          <w:tcPr>
            <w:tcW w:w="4800" w:type="dxa"/>
            <w:tcBorders>
              <w:top w:val="nil"/>
              <w:left w:val="nil"/>
              <w:bottom w:val="single" w:sz="4" w:space="0" w:color="auto"/>
              <w:right w:val="single" w:sz="4" w:space="0" w:color="auto"/>
            </w:tcBorders>
            <w:shd w:val="clear" w:color="auto" w:fill="auto"/>
            <w:noWrap/>
            <w:vAlign w:val="bottom"/>
            <w:hideMark/>
          </w:tcPr>
          <w:p w14:paraId="410540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086D4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8C306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PALMITATE</w:t>
            </w:r>
          </w:p>
        </w:tc>
        <w:tc>
          <w:tcPr>
            <w:tcW w:w="1759" w:type="dxa"/>
            <w:tcBorders>
              <w:top w:val="nil"/>
              <w:left w:val="nil"/>
              <w:bottom w:val="single" w:sz="4" w:space="0" w:color="auto"/>
              <w:right w:val="single" w:sz="4" w:space="0" w:color="auto"/>
            </w:tcBorders>
            <w:shd w:val="clear" w:color="auto" w:fill="auto"/>
            <w:noWrap/>
            <w:vAlign w:val="bottom"/>
            <w:hideMark/>
          </w:tcPr>
          <w:p w14:paraId="632A21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CHEMBL1506</w:t>
            </w:r>
          </w:p>
        </w:tc>
        <w:tc>
          <w:tcPr>
            <w:tcW w:w="4800" w:type="dxa"/>
            <w:tcBorders>
              <w:top w:val="nil"/>
              <w:left w:val="nil"/>
              <w:bottom w:val="single" w:sz="4" w:space="0" w:color="auto"/>
              <w:right w:val="single" w:sz="4" w:space="0" w:color="auto"/>
            </w:tcBorders>
            <w:shd w:val="clear" w:color="auto" w:fill="auto"/>
            <w:noWrap/>
            <w:vAlign w:val="bottom"/>
            <w:hideMark/>
          </w:tcPr>
          <w:p w14:paraId="625EE1C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696609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5427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CHLORAMPHENICOL SODIUM SUCCINATE</w:t>
            </w:r>
          </w:p>
        </w:tc>
        <w:tc>
          <w:tcPr>
            <w:tcW w:w="1759" w:type="dxa"/>
            <w:tcBorders>
              <w:top w:val="nil"/>
              <w:left w:val="nil"/>
              <w:bottom w:val="single" w:sz="4" w:space="0" w:color="auto"/>
              <w:right w:val="single" w:sz="4" w:space="0" w:color="auto"/>
            </w:tcBorders>
            <w:shd w:val="clear" w:color="auto" w:fill="auto"/>
            <w:noWrap/>
            <w:vAlign w:val="bottom"/>
            <w:hideMark/>
          </w:tcPr>
          <w:p w14:paraId="728BF2A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CHEMBL1200729</w:t>
            </w:r>
          </w:p>
        </w:tc>
        <w:tc>
          <w:tcPr>
            <w:tcW w:w="4800" w:type="dxa"/>
            <w:tcBorders>
              <w:top w:val="nil"/>
              <w:left w:val="nil"/>
              <w:bottom w:val="single" w:sz="4" w:space="0" w:color="auto"/>
              <w:right w:val="single" w:sz="4" w:space="0" w:color="auto"/>
            </w:tcBorders>
            <w:shd w:val="clear" w:color="auto" w:fill="auto"/>
            <w:noWrap/>
            <w:vAlign w:val="bottom"/>
            <w:hideMark/>
          </w:tcPr>
          <w:p w14:paraId="7DE7F45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D391C5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043B6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CHLORTETRACYCLINE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766A66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CHEMBL2146063</w:t>
            </w:r>
          </w:p>
        </w:tc>
        <w:tc>
          <w:tcPr>
            <w:tcW w:w="4800" w:type="dxa"/>
            <w:tcBorders>
              <w:top w:val="nil"/>
              <w:left w:val="nil"/>
              <w:bottom w:val="single" w:sz="4" w:space="0" w:color="auto"/>
              <w:right w:val="single" w:sz="4" w:space="0" w:color="auto"/>
            </w:tcBorders>
            <w:shd w:val="clear" w:color="auto" w:fill="auto"/>
            <w:noWrap/>
            <w:vAlign w:val="bottom"/>
            <w:hideMark/>
          </w:tcPr>
          <w:p w14:paraId="480A465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7B0322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004F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5E0164E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CHEMBL1200588</w:t>
            </w:r>
          </w:p>
        </w:tc>
        <w:tc>
          <w:tcPr>
            <w:tcW w:w="4800" w:type="dxa"/>
            <w:tcBorders>
              <w:top w:val="nil"/>
              <w:left w:val="nil"/>
              <w:bottom w:val="single" w:sz="4" w:space="0" w:color="auto"/>
              <w:right w:val="single" w:sz="4" w:space="0" w:color="auto"/>
            </w:tcBorders>
            <w:shd w:val="clear" w:color="auto" w:fill="auto"/>
            <w:noWrap/>
            <w:vAlign w:val="bottom"/>
            <w:hideMark/>
          </w:tcPr>
          <w:p w14:paraId="7688C31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07C8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D80C7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PALMITATE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0602E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CHEMBL1237086</w:t>
            </w:r>
          </w:p>
        </w:tc>
        <w:tc>
          <w:tcPr>
            <w:tcW w:w="4800" w:type="dxa"/>
            <w:tcBorders>
              <w:top w:val="nil"/>
              <w:left w:val="nil"/>
              <w:bottom w:val="single" w:sz="4" w:space="0" w:color="auto"/>
              <w:right w:val="single" w:sz="4" w:space="0" w:color="auto"/>
            </w:tcBorders>
            <w:shd w:val="clear" w:color="auto" w:fill="auto"/>
            <w:noWrap/>
            <w:vAlign w:val="bottom"/>
            <w:hideMark/>
          </w:tcPr>
          <w:p w14:paraId="54EBD2E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56754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3AD7B3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CLINDAMYCIN PHOSPHATE</w:t>
            </w:r>
          </w:p>
        </w:tc>
        <w:tc>
          <w:tcPr>
            <w:tcW w:w="1759" w:type="dxa"/>
            <w:tcBorders>
              <w:top w:val="nil"/>
              <w:left w:val="nil"/>
              <w:bottom w:val="single" w:sz="4" w:space="0" w:color="auto"/>
              <w:right w:val="single" w:sz="4" w:space="0" w:color="auto"/>
            </w:tcBorders>
            <w:shd w:val="clear" w:color="auto" w:fill="auto"/>
            <w:noWrap/>
            <w:vAlign w:val="bottom"/>
            <w:hideMark/>
          </w:tcPr>
          <w:p w14:paraId="515CC4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CHEMBL3184512</w:t>
            </w:r>
          </w:p>
        </w:tc>
        <w:tc>
          <w:tcPr>
            <w:tcW w:w="4800" w:type="dxa"/>
            <w:tcBorders>
              <w:top w:val="nil"/>
              <w:left w:val="nil"/>
              <w:bottom w:val="single" w:sz="4" w:space="0" w:color="auto"/>
              <w:right w:val="single" w:sz="4" w:space="0" w:color="auto"/>
            </w:tcBorders>
            <w:shd w:val="clear" w:color="auto" w:fill="auto"/>
            <w:noWrap/>
            <w:vAlign w:val="bottom"/>
            <w:hideMark/>
          </w:tcPr>
          <w:p w14:paraId="6EE83C1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33B5E0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DD2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DALFOPRISTIN</w:t>
            </w:r>
          </w:p>
        </w:tc>
        <w:tc>
          <w:tcPr>
            <w:tcW w:w="1759" w:type="dxa"/>
            <w:tcBorders>
              <w:top w:val="nil"/>
              <w:left w:val="nil"/>
              <w:bottom w:val="single" w:sz="4" w:space="0" w:color="auto"/>
              <w:right w:val="single" w:sz="4" w:space="0" w:color="auto"/>
            </w:tcBorders>
            <w:shd w:val="clear" w:color="auto" w:fill="auto"/>
            <w:noWrap/>
            <w:vAlign w:val="bottom"/>
            <w:hideMark/>
          </w:tcPr>
          <w:p w14:paraId="0039123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CHEMBL1200937</w:t>
            </w:r>
          </w:p>
        </w:tc>
        <w:tc>
          <w:tcPr>
            <w:tcW w:w="4800" w:type="dxa"/>
            <w:tcBorders>
              <w:top w:val="nil"/>
              <w:left w:val="nil"/>
              <w:bottom w:val="single" w:sz="4" w:space="0" w:color="auto"/>
              <w:right w:val="single" w:sz="4" w:space="0" w:color="auto"/>
            </w:tcBorders>
            <w:shd w:val="clear" w:color="auto" w:fill="auto"/>
            <w:noWrap/>
            <w:vAlign w:val="bottom"/>
            <w:hideMark/>
          </w:tcPr>
          <w:p w14:paraId="287C4A4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4FAE0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79292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DEMECLOCYCLINE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D186F0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CHEMBL1200474</w:t>
            </w:r>
          </w:p>
        </w:tc>
        <w:tc>
          <w:tcPr>
            <w:tcW w:w="4800" w:type="dxa"/>
            <w:tcBorders>
              <w:top w:val="nil"/>
              <w:left w:val="nil"/>
              <w:bottom w:val="single" w:sz="4" w:space="0" w:color="auto"/>
              <w:right w:val="single" w:sz="4" w:space="0" w:color="auto"/>
            </w:tcBorders>
            <w:shd w:val="clear" w:color="auto" w:fill="auto"/>
            <w:noWrap/>
            <w:vAlign w:val="bottom"/>
            <w:hideMark/>
          </w:tcPr>
          <w:p w14:paraId="1D68B52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780CE2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8848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DIRITHROMYCIN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246797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CHEMBL3039471</w:t>
            </w:r>
          </w:p>
        </w:tc>
        <w:tc>
          <w:tcPr>
            <w:tcW w:w="4800" w:type="dxa"/>
            <w:tcBorders>
              <w:top w:val="nil"/>
              <w:left w:val="nil"/>
              <w:bottom w:val="single" w:sz="4" w:space="0" w:color="auto"/>
              <w:right w:val="single" w:sz="4" w:space="0" w:color="auto"/>
            </w:tcBorders>
            <w:shd w:val="clear" w:color="auto" w:fill="auto"/>
            <w:noWrap/>
            <w:vAlign w:val="bottom"/>
            <w:hideMark/>
          </w:tcPr>
          <w:p w14:paraId="64AF634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9B2392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37258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w:t>
            </w:r>
          </w:p>
        </w:tc>
        <w:tc>
          <w:tcPr>
            <w:tcW w:w="1759" w:type="dxa"/>
            <w:tcBorders>
              <w:top w:val="nil"/>
              <w:left w:val="nil"/>
              <w:bottom w:val="single" w:sz="4" w:space="0" w:color="auto"/>
              <w:right w:val="single" w:sz="4" w:space="0" w:color="auto"/>
            </w:tcBorders>
            <w:shd w:val="clear" w:color="auto" w:fill="auto"/>
            <w:noWrap/>
            <w:vAlign w:val="bottom"/>
            <w:hideMark/>
          </w:tcPr>
          <w:p w14:paraId="34CC7DB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CHEMBL532</w:t>
            </w:r>
          </w:p>
        </w:tc>
        <w:tc>
          <w:tcPr>
            <w:tcW w:w="4800" w:type="dxa"/>
            <w:tcBorders>
              <w:top w:val="nil"/>
              <w:left w:val="nil"/>
              <w:bottom w:val="single" w:sz="4" w:space="0" w:color="auto"/>
              <w:right w:val="single" w:sz="4" w:space="0" w:color="auto"/>
            </w:tcBorders>
            <w:shd w:val="clear" w:color="auto" w:fill="auto"/>
            <w:noWrap/>
            <w:vAlign w:val="bottom"/>
            <w:hideMark/>
          </w:tcPr>
          <w:p w14:paraId="23FF71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1FFFDE1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5477E7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ESTOLATE</w:t>
            </w:r>
          </w:p>
        </w:tc>
        <w:tc>
          <w:tcPr>
            <w:tcW w:w="1759" w:type="dxa"/>
            <w:tcBorders>
              <w:top w:val="nil"/>
              <w:left w:val="nil"/>
              <w:bottom w:val="single" w:sz="4" w:space="0" w:color="auto"/>
              <w:right w:val="single" w:sz="4" w:space="0" w:color="auto"/>
            </w:tcBorders>
            <w:shd w:val="clear" w:color="auto" w:fill="auto"/>
            <w:noWrap/>
            <w:vAlign w:val="bottom"/>
            <w:hideMark/>
          </w:tcPr>
          <w:p w14:paraId="02CB40E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CHEMBL2218877</w:t>
            </w:r>
          </w:p>
        </w:tc>
        <w:tc>
          <w:tcPr>
            <w:tcW w:w="4800" w:type="dxa"/>
            <w:tcBorders>
              <w:top w:val="nil"/>
              <w:left w:val="nil"/>
              <w:bottom w:val="single" w:sz="4" w:space="0" w:color="auto"/>
              <w:right w:val="single" w:sz="4" w:space="0" w:color="auto"/>
            </w:tcBorders>
            <w:shd w:val="clear" w:color="auto" w:fill="auto"/>
            <w:noWrap/>
            <w:vAlign w:val="bottom"/>
            <w:hideMark/>
          </w:tcPr>
          <w:p w14:paraId="4A865F3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3D9C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5F89E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ETHYLSUCCINATE</w:t>
            </w:r>
          </w:p>
        </w:tc>
        <w:tc>
          <w:tcPr>
            <w:tcW w:w="1759" w:type="dxa"/>
            <w:tcBorders>
              <w:top w:val="nil"/>
              <w:left w:val="nil"/>
              <w:bottom w:val="single" w:sz="4" w:space="0" w:color="auto"/>
              <w:right w:val="single" w:sz="4" w:space="0" w:color="auto"/>
            </w:tcBorders>
            <w:shd w:val="clear" w:color="auto" w:fill="auto"/>
            <w:noWrap/>
            <w:vAlign w:val="bottom"/>
            <w:hideMark/>
          </w:tcPr>
          <w:p w14:paraId="1DF20F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CHEMBL1200688</w:t>
            </w:r>
          </w:p>
        </w:tc>
        <w:tc>
          <w:tcPr>
            <w:tcW w:w="4800" w:type="dxa"/>
            <w:tcBorders>
              <w:top w:val="nil"/>
              <w:left w:val="nil"/>
              <w:bottom w:val="single" w:sz="4" w:space="0" w:color="auto"/>
              <w:right w:val="single" w:sz="4" w:space="0" w:color="auto"/>
            </w:tcBorders>
            <w:shd w:val="clear" w:color="auto" w:fill="auto"/>
            <w:noWrap/>
            <w:vAlign w:val="bottom"/>
            <w:hideMark/>
          </w:tcPr>
          <w:p w14:paraId="6A57A4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318C85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90579B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GLUCEPTATE</w:t>
            </w:r>
          </w:p>
        </w:tc>
        <w:tc>
          <w:tcPr>
            <w:tcW w:w="1759" w:type="dxa"/>
            <w:tcBorders>
              <w:top w:val="nil"/>
              <w:left w:val="nil"/>
              <w:bottom w:val="single" w:sz="4" w:space="0" w:color="auto"/>
              <w:right w:val="single" w:sz="4" w:space="0" w:color="auto"/>
            </w:tcBorders>
            <w:shd w:val="clear" w:color="auto" w:fill="auto"/>
            <w:noWrap/>
            <w:vAlign w:val="bottom"/>
            <w:hideMark/>
          </w:tcPr>
          <w:p w14:paraId="521A0DB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CHEMBL1200657</w:t>
            </w:r>
          </w:p>
        </w:tc>
        <w:tc>
          <w:tcPr>
            <w:tcW w:w="4800" w:type="dxa"/>
            <w:tcBorders>
              <w:top w:val="nil"/>
              <w:left w:val="nil"/>
              <w:bottom w:val="single" w:sz="4" w:space="0" w:color="auto"/>
              <w:right w:val="single" w:sz="4" w:space="0" w:color="auto"/>
            </w:tcBorders>
            <w:shd w:val="clear" w:color="auto" w:fill="auto"/>
            <w:noWrap/>
            <w:vAlign w:val="bottom"/>
            <w:hideMark/>
          </w:tcPr>
          <w:p w14:paraId="4C8DB2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4DAF7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8CA741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LACTOBIONATE</w:t>
            </w:r>
          </w:p>
        </w:tc>
        <w:tc>
          <w:tcPr>
            <w:tcW w:w="1759" w:type="dxa"/>
            <w:tcBorders>
              <w:top w:val="nil"/>
              <w:left w:val="nil"/>
              <w:bottom w:val="single" w:sz="4" w:space="0" w:color="auto"/>
              <w:right w:val="single" w:sz="4" w:space="0" w:color="auto"/>
            </w:tcBorders>
            <w:shd w:val="clear" w:color="auto" w:fill="auto"/>
            <w:noWrap/>
            <w:vAlign w:val="bottom"/>
            <w:hideMark/>
          </w:tcPr>
          <w:p w14:paraId="29D38E8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CHEMBL1200506</w:t>
            </w:r>
          </w:p>
        </w:tc>
        <w:tc>
          <w:tcPr>
            <w:tcW w:w="4800" w:type="dxa"/>
            <w:tcBorders>
              <w:top w:val="nil"/>
              <w:left w:val="nil"/>
              <w:bottom w:val="single" w:sz="4" w:space="0" w:color="auto"/>
              <w:right w:val="single" w:sz="4" w:space="0" w:color="auto"/>
            </w:tcBorders>
            <w:shd w:val="clear" w:color="auto" w:fill="auto"/>
            <w:noWrap/>
            <w:vAlign w:val="bottom"/>
            <w:hideMark/>
          </w:tcPr>
          <w:p w14:paraId="340F05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E8FCBE7"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250D9D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ERYTHROMYCIN STEARATE</w:t>
            </w:r>
          </w:p>
        </w:tc>
        <w:tc>
          <w:tcPr>
            <w:tcW w:w="1759" w:type="dxa"/>
            <w:tcBorders>
              <w:top w:val="nil"/>
              <w:left w:val="nil"/>
              <w:bottom w:val="single" w:sz="4" w:space="0" w:color="auto"/>
              <w:right w:val="single" w:sz="4" w:space="0" w:color="auto"/>
            </w:tcBorders>
            <w:shd w:val="clear" w:color="auto" w:fill="auto"/>
            <w:noWrap/>
            <w:vAlign w:val="bottom"/>
            <w:hideMark/>
          </w:tcPr>
          <w:p w14:paraId="12C2121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CHEMBL1200510</w:t>
            </w:r>
          </w:p>
        </w:tc>
        <w:tc>
          <w:tcPr>
            <w:tcW w:w="4800" w:type="dxa"/>
            <w:tcBorders>
              <w:top w:val="nil"/>
              <w:left w:val="nil"/>
              <w:bottom w:val="single" w:sz="4" w:space="0" w:color="auto"/>
              <w:right w:val="single" w:sz="4" w:space="0" w:color="auto"/>
            </w:tcBorders>
            <w:shd w:val="clear" w:color="auto" w:fill="auto"/>
            <w:noWrap/>
            <w:vAlign w:val="bottom"/>
            <w:hideMark/>
          </w:tcPr>
          <w:p w14:paraId="3A3D591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ED18ED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D8E43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GENTAMICIN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5B1CCC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CHEMBL3039594</w:t>
            </w:r>
          </w:p>
        </w:tc>
        <w:tc>
          <w:tcPr>
            <w:tcW w:w="4800" w:type="dxa"/>
            <w:tcBorders>
              <w:top w:val="nil"/>
              <w:left w:val="nil"/>
              <w:bottom w:val="single" w:sz="4" w:space="0" w:color="auto"/>
              <w:right w:val="single" w:sz="4" w:space="0" w:color="auto"/>
            </w:tcBorders>
            <w:shd w:val="clear" w:color="auto" w:fill="auto"/>
            <w:noWrap/>
            <w:vAlign w:val="bottom"/>
            <w:hideMark/>
          </w:tcPr>
          <w:p w14:paraId="710B052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0E74DD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861E1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GRISEOFULVIN</w:t>
            </w:r>
          </w:p>
        </w:tc>
        <w:tc>
          <w:tcPr>
            <w:tcW w:w="1759" w:type="dxa"/>
            <w:tcBorders>
              <w:top w:val="nil"/>
              <w:left w:val="nil"/>
              <w:bottom w:val="single" w:sz="4" w:space="0" w:color="auto"/>
              <w:right w:val="single" w:sz="4" w:space="0" w:color="auto"/>
            </w:tcBorders>
            <w:shd w:val="clear" w:color="auto" w:fill="auto"/>
            <w:noWrap/>
            <w:vAlign w:val="bottom"/>
            <w:hideMark/>
          </w:tcPr>
          <w:p w14:paraId="3E031E0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CHEMBL562</w:t>
            </w:r>
          </w:p>
        </w:tc>
        <w:tc>
          <w:tcPr>
            <w:tcW w:w="4800" w:type="dxa"/>
            <w:tcBorders>
              <w:top w:val="nil"/>
              <w:left w:val="nil"/>
              <w:bottom w:val="single" w:sz="4" w:space="0" w:color="auto"/>
              <w:right w:val="single" w:sz="4" w:space="0" w:color="auto"/>
            </w:tcBorders>
            <w:shd w:val="clear" w:color="auto" w:fill="auto"/>
            <w:noWrap/>
            <w:vAlign w:val="bottom"/>
            <w:hideMark/>
          </w:tcPr>
          <w:p w14:paraId="18A4449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52B8A37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A1D87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KANAMYCIN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7FF94ED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CHEMBL1446</w:t>
            </w:r>
          </w:p>
        </w:tc>
        <w:tc>
          <w:tcPr>
            <w:tcW w:w="4800" w:type="dxa"/>
            <w:tcBorders>
              <w:top w:val="nil"/>
              <w:left w:val="nil"/>
              <w:bottom w:val="single" w:sz="4" w:space="0" w:color="auto"/>
              <w:right w:val="single" w:sz="4" w:space="0" w:color="auto"/>
            </w:tcBorders>
            <w:shd w:val="clear" w:color="auto" w:fill="auto"/>
            <w:noWrap/>
            <w:vAlign w:val="bottom"/>
            <w:hideMark/>
          </w:tcPr>
          <w:p w14:paraId="1A51E4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272558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652F8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LINCOMYCIN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4DD3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CHEMBL1201097</w:t>
            </w:r>
          </w:p>
        </w:tc>
        <w:tc>
          <w:tcPr>
            <w:tcW w:w="4800" w:type="dxa"/>
            <w:tcBorders>
              <w:top w:val="nil"/>
              <w:left w:val="nil"/>
              <w:bottom w:val="single" w:sz="4" w:space="0" w:color="auto"/>
              <w:right w:val="single" w:sz="4" w:space="0" w:color="auto"/>
            </w:tcBorders>
            <w:shd w:val="clear" w:color="auto" w:fill="auto"/>
            <w:noWrap/>
            <w:vAlign w:val="bottom"/>
            <w:hideMark/>
          </w:tcPr>
          <w:p w14:paraId="05F63C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D5EB1C5"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74782D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LINEZOLID</w:t>
            </w:r>
          </w:p>
        </w:tc>
        <w:tc>
          <w:tcPr>
            <w:tcW w:w="1759" w:type="dxa"/>
            <w:tcBorders>
              <w:top w:val="nil"/>
              <w:left w:val="nil"/>
              <w:bottom w:val="single" w:sz="4" w:space="0" w:color="auto"/>
              <w:right w:val="single" w:sz="4" w:space="0" w:color="auto"/>
            </w:tcBorders>
            <w:shd w:val="clear" w:color="auto" w:fill="auto"/>
            <w:noWrap/>
            <w:vAlign w:val="bottom"/>
            <w:hideMark/>
          </w:tcPr>
          <w:p w14:paraId="5D74574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CHEMBL126</w:t>
            </w:r>
          </w:p>
        </w:tc>
        <w:tc>
          <w:tcPr>
            <w:tcW w:w="4800" w:type="dxa"/>
            <w:tcBorders>
              <w:top w:val="nil"/>
              <w:left w:val="nil"/>
              <w:bottom w:val="single" w:sz="4" w:space="0" w:color="auto"/>
              <w:right w:val="single" w:sz="4" w:space="0" w:color="auto"/>
            </w:tcBorders>
            <w:shd w:val="clear" w:color="auto" w:fill="auto"/>
            <w:noWrap/>
            <w:vAlign w:val="bottom"/>
            <w:hideMark/>
          </w:tcPr>
          <w:p w14:paraId="5345872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37BA39F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4D69AC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MEBENDAZOLE</w:t>
            </w:r>
          </w:p>
        </w:tc>
        <w:tc>
          <w:tcPr>
            <w:tcW w:w="1759" w:type="dxa"/>
            <w:tcBorders>
              <w:top w:val="nil"/>
              <w:left w:val="nil"/>
              <w:bottom w:val="single" w:sz="4" w:space="0" w:color="auto"/>
              <w:right w:val="single" w:sz="4" w:space="0" w:color="auto"/>
            </w:tcBorders>
            <w:shd w:val="clear" w:color="auto" w:fill="auto"/>
            <w:noWrap/>
            <w:vAlign w:val="bottom"/>
            <w:hideMark/>
          </w:tcPr>
          <w:p w14:paraId="57FD61D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CHEMBL685</w:t>
            </w:r>
          </w:p>
        </w:tc>
        <w:tc>
          <w:tcPr>
            <w:tcW w:w="4800" w:type="dxa"/>
            <w:tcBorders>
              <w:top w:val="nil"/>
              <w:left w:val="nil"/>
              <w:bottom w:val="single" w:sz="4" w:space="0" w:color="auto"/>
              <w:right w:val="single" w:sz="4" w:space="0" w:color="auto"/>
            </w:tcBorders>
            <w:shd w:val="clear" w:color="auto" w:fill="auto"/>
            <w:noWrap/>
            <w:vAlign w:val="bottom"/>
            <w:hideMark/>
          </w:tcPr>
          <w:p w14:paraId="2E9F7E3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135F8CE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E4F33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MECLOCYCLINE SULFOSALICYLATE</w:t>
            </w:r>
          </w:p>
        </w:tc>
        <w:tc>
          <w:tcPr>
            <w:tcW w:w="1759" w:type="dxa"/>
            <w:tcBorders>
              <w:top w:val="nil"/>
              <w:left w:val="nil"/>
              <w:bottom w:val="single" w:sz="4" w:space="0" w:color="auto"/>
              <w:right w:val="single" w:sz="4" w:space="0" w:color="auto"/>
            </w:tcBorders>
            <w:shd w:val="clear" w:color="auto" w:fill="auto"/>
            <w:noWrap/>
            <w:vAlign w:val="bottom"/>
            <w:hideMark/>
          </w:tcPr>
          <w:p w14:paraId="3F8686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CHEMBL261772</w:t>
            </w:r>
          </w:p>
        </w:tc>
        <w:tc>
          <w:tcPr>
            <w:tcW w:w="4800" w:type="dxa"/>
            <w:tcBorders>
              <w:top w:val="nil"/>
              <w:left w:val="nil"/>
              <w:bottom w:val="single" w:sz="4" w:space="0" w:color="auto"/>
              <w:right w:val="single" w:sz="4" w:space="0" w:color="auto"/>
            </w:tcBorders>
            <w:shd w:val="clear" w:color="auto" w:fill="auto"/>
            <w:noWrap/>
            <w:vAlign w:val="bottom"/>
            <w:hideMark/>
          </w:tcPr>
          <w:p w14:paraId="26D9FA2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FD8D3BB"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AC693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METHACYCLINE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84DDFF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CHEMBL2146123</w:t>
            </w:r>
          </w:p>
        </w:tc>
        <w:tc>
          <w:tcPr>
            <w:tcW w:w="4800" w:type="dxa"/>
            <w:tcBorders>
              <w:top w:val="nil"/>
              <w:left w:val="nil"/>
              <w:bottom w:val="single" w:sz="4" w:space="0" w:color="auto"/>
              <w:right w:val="single" w:sz="4" w:space="0" w:color="auto"/>
            </w:tcBorders>
            <w:shd w:val="clear" w:color="auto" w:fill="auto"/>
            <w:noWrap/>
            <w:vAlign w:val="bottom"/>
            <w:hideMark/>
          </w:tcPr>
          <w:p w14:paraId="7E94DC6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FF1496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C3F85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MINOCYCLINE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BE8AE3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CHEMBL1200881</w:t>
            </w:r>
          </w:p>
        </w:tc>
        <w:tc>
          <w:tcPr>
            <w:tcW w:w="4800" w:type="dxa"/>
            <w:tcBorders>
              <w:top w:val="nil"/>
              <w:left w:val="nil"/>
              <w:bottom w:val="single" w:sz="4" w:space="0" w:color="auto"/>
              <w:right w:val="single" w:sz="4" w:space="0" w:color="auto"/>
            </w:tcBorders>
            <w:shd w:val="clear" w:color="auto" w:fill="auto"/>
            <w:noWrap/>
            <w:vAlign w:val="bottom"/>
            <w:hideMark/>
          </w:tcPr>
          <w:p w14:paraId="486F468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FCA3D1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69A2CF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33BBE84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CHEMBL1275977</w:t>
            </w:r>
          </w:p>
        </w:tc>
        <w:tc>
          <w:tcPr>
            <w:tcW w:w="4800" w:type="dxa"/>
            <w:tcBorders>
              <w:top w:val="nil"/>
              <w:left w:val="nil"/>
              <w:bottom w:val="single" w:sz="4" w:space="0" w:color="auto"/>
              <w:right w:val="single" w:sz="4" w:space="0" w:color="auto"/>
            </w:tcBorders>
            <w:shd w:val="clear" w:color="auto" w:fill="auto"/>
            <w:noWrap/>
            <w:vAlign w:val="bottom"/>
            <w:hideMark/>
          </w:tcPr>
          <w:p w14:paraId="4AC9EE5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6AF05C6"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4C95F3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NETILMICIN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2F9F9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CHEMBL1200872</w:t>
            </w:r>
          </w:p>
        </w:tc>
        <w:tc>
          <w:tcPr>
            <w:tcW w:w="4800" w:type="dxa"/>
            <w:tcBorders>
              <w:top w:val="nil"/>
              <w:left w:val="nil"/>
              <w:bottom w:val="single" w:sz="4" w:space="0" w:color="auto"/>
              <w:right w:val="single" w:sz="4" w:space="0" w:color="auto"/>
            </w:tcBorders>
            <w:shd w:val="clear" w:color="auto" w:fill="auto"/>
            <w:noWrap/>
            <w:vAlign w:val="bottom"/>
            <w:hideMark/>
          </w:tcPr>
          <w:p w14:paraId="1792D2D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7435431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37D795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6FA3B9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CHEMBL1517</w:t>
            </w:r>
          </w:p>
        </w:tc>
        <w:tc>
          <w:tcPr>
            <w:tcW w:w="4800" w:type="dxa"/>
            <w:tcBorders>
              <w:top w:val="nil"/>
              <w:left w:val="nil"/>
              <w:bottom w:val="single" w:sz="4" w:space="0" w:color="auto"/>
              <w:right w:val="single" w:sz="4" w:space="0" w:color="auto"/>
            </w:tcBorders>
            <w:shd w:val="clear" w:color="auto" w:fill="auto"/>
            <w:noWrap/>
            <w:vAlign w:val="bottom"/>
            <w:hideMark/>
          </w:tcPr>
          <w:p w14:paraId="7714CE2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5A8DE4F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A5AFD7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CALCIUM</w:t>
            </w:r>
          </w:p>
        </w:tc>
        <w:tc>
          <w:tcPr>
            <w:tcW w:w="1759" w:type="dxa"/>
            <w:tcBorders>
              <w:top w:val="nil"/>
              <w:left w:val="nil"/>
              <w:bottom w:val="single" w:sz="4" w:space="0" w:color="auto"/>
              <w:right w:val="single" w:sz="4" w:space="0" w:color="auto"/>
            </w:tcBorders>
            <w:shd w:val="clear" w:color="auto" w:fill="auto"/>
            <w:noWrap/>
            <w:vAlign w:val="bottom"/>
            <w:hideMark/>
          </w:tcPr>
          <w:p w14:paraId="4FBA24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CHEMBL2068727</w:t>
            </w:r>
          </w:p>
        </w:tc>
        <w:tc>
          <w:tcPr>
            <w:tcW w:w="4800" w:type="dxa"/>
            <w:tcBorders>
              <w:top w:val="nil"/>
              <w:left w:val="nil"/>
              <w:bottom w:val="single" w:sz="4" w:space="0" w:color="auto"/>
              <w:right w:val="single" w:sz="4" w:space="0" w:color="auto"/>
            </w:tcBorders>
            <w:shd w:val="clear" w:color="auto" w:fill="auto"/>
            <w:noWrap/>
            <w:vAlign w:val="bottom"/>
            <w:hideMark/>
          </w:tcPr>
          <w:p w14:paraId="332982D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6D7394C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0950C8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OXYTETRACYCLINE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410D7C9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CHEMBL1607480</w:t>
            </w:r>
          </w:p>
        </w:tc>
        <w:tc>
          <w:tcPr>
            <w:tcW w:w="4800" w:type="dxa"/>
            <w:tcBorders>
              <w:top w:val="nil"/>
              <w:left w:val="nil"/>
              <w:bottom w:val="single" w:sz="4" w:space="0" w:color="auto"/>
              <w:right w:val="single" w:sz="4" w:space="0" w:color="auto"/>
            </w:tcBorders>
            <w:shd w:val="clear" w:color="auto" w:fill="auto"/>
            <w:noWrap/>
            <w:vAlign w:val="bottom"/>
            <w:hideMark/>
          </w:tcPr>
          <w:p w14:paraId="3D72856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1EB6C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61EAB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PAROMOMYCIN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92CE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CHEMBL2206196</w:t>
            </w:r>
          </w:p>
        </w:tc>
        <w:tc>
          <w:tcPr>
            <w:tcW w:w="4800" w:type="dxa"/>
            <w:tcBorders>
              <w:top w:val="nil"/>
              <w:left w:val="nil"/>
              <w:bottom w:val="single" w:sz="4" w:space="0" w:color="auto"/>
              <w:right w:val="single" w:sz="4" w:space="0" w:color="auto"/>
            </w:tcBorders>
            <w:shd w:val="clear" w:color="auto" w:fill="auto"/>
            <w:noWrap/>
            <w:vAlign w:val="bottom"/>
            <w:hideMark/>
          </w:tcPr>
          <w:p w14:paraId="58006B3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3078D6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C571C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PYRAZINAMIDE</w:t>
            </w:r>
          </w:p>
        </w:tc>
        <w:tc>
          <w:tcPr>
            <w:tcW w:w="1759" w:type="dxa"/>
            <w:tcBorders>
              <w:top w:val="nil"/>
              <w:left w:val="nil"/>
              <w:bottom w:val="single" w:sz="4" w:space="0" w:color="auto"/>
              <w:right w:val="single" w:sz="4" w:space="0" w:color="auto"/>
            </w:tcBorders>
            <w:shd w:val="clear" w:color="auto" w:fill="auto"/>
            <w:noWrap/>
            <w:vAlign w:val="bottom"/>
            <w:hideMark/>
          </w:tcPr>
          <w:p w14:paraId="64F21DA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CHEMBL614</w:t>
            </w:r>
          </w:p>
        </w:tc>
        <w:tc>
          <w:tcPr>
            <w:tcW w:w="4800" w:type="dxa"/>
            <w:tcBorders>
              <w:top w:val="nil"/>
              <w:left w:val="nil"/>
              <w:bottom w:val="single" w:sz="4" w:space="0" w:color="auto"/>
              <w:right w:val="single" w:sz="4" w:space="0" w:color="auto"/>
            </w:tcBorders>
            <w:shd w:val="clear" w:color="auto" w:fill="auto"/>
            <w:noWrap/>
            <w:vAlign w:val="bottom"/>
            <w:hideMark/>
          </w:tcPr>
          <w:p w14:paraId="3767C54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2340377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3C7AD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QUINUPRISTIN</w:t>
            </w:r>
          </w:p>
        </w:tc>
        <w:tc>
          <w:tcPr>
            <w:tcW w:w="1759" w:type="dxa"/>
            <w:tcBorders>
              <w:top w:val="nil"/>
              <w:left w:val="nil"/>
              <w:bottom w:val="single" w:sz="4" w:space="0" w:color="auto"/>
              <w:right w:val="single" w:sz="4" w:space="0" w:color="auto"/>
            </w:tcBorders>
            <w:shd w:val="clear" w:color="auto" w:fill="auto"/>
            <w:noWrap/>
            <w:vAlign w:val="bottom"/>
            <w:hideMark/>
          </w:tcPr>
          <w:p w14:paraId="4E5C1EA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CHEMBL1200649</w:t>
            </w:r>
          </w:p>
        </w:tc>
        <w:tc>
          <w:tcPr>
            <w:tcW w:w="4800" w:type="dxa"/>
            <w:tcBorders>
              <w:top w:val="nil"/>
              <w:left w:val="nil"/>
              <w:bottom w:val="single" w:sz="4" w:space="0" w:color="auto"/>
              <w:right w:val="single" w:sz="4" w:space="0" w:color="auto"/>
            </w:tcBorders>
            <w:shd w:val="clear" w:color="auto" w:fill="auto"/>
            <w:noWrap/>
            <w:vAlign w:val="bottom"/>
            <w:hideMark/>
          </w:tcPr>
          <w:p w14:paraId="3F11A6F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CCE3721"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19BA3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RETAPAMULIN</w:t>
            </w:r>
          </w:p>
        </w:tc>
        <w:tc>
          <w:tcPr>
            <w:tcW w:w="1759" w:type="dxa"/>
            <w:tcBorders>
              <w:top w:val="nil"/>
              <w:left w:val="nil"/>
              <w:bottom w:val="single" w:sz="4" w:space="0" w:color="auto"/>
              <w:right w:val="single" w:sz="4" w:space="0" w:color="auto"/>
            </w:tcBorders>
            <w:shd w:val="clear" w:color="auto" w:fill="auto"/>
            <w:noWrap/>
            <w:vAlign w:val="bottom"/>
            <w:hideMark/>
          </w:tcPr>
          <w:p w14:paraId="7AD74BA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CHEMBL409542</w:t>
            </w:r>
          </w:p>
        </w:tc>
        <w:tc>
          <w:tcPr>
            <w:tcW w:w="4800" w:type="dxa"/>
            <w:tcBorders>
              <w:top w:val="nil"/>
              <w:left w:val="nil"/>
              <w:bottom w:val="single" w:sz="4" w:space="0" w:color="auto"/>
              <w:right w:val="single" w:sz="4" w:space="0" w:color="auto"/>
            </w:tcBorders>
            <w:shd w:val="clear" w:color="auto" w:fill="auto"/>
            <w:noWrap/>
            <w:vAlign w:val="bottom"/>
            <w:hideMark/>
          </w:tcPr>
          <w:p w14:paraId="307D2A5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793849D9"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E25B99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RIFABUTIN</w:t>
            </w:r>
          </w:p>
        </w:tc>
        <w:tc>
          <w:tcPr>
            <w:tcW w:w="1759" w:type="dxa"/>
            <w:tcBorders>
              <w:top w:val="nil"/>
              <w:left w:val="nil"/>
              <w:bottom w:val="single" w:sz="4" w:space="0" w:color="auto"/>
              <w:right w:val="single" w:sz="4" w:space="0" w:color="auto"/>
            </w:tcBorders>
            <w:shd w:val="clear" w:color="auto" w:fill="auto"/>
            <w:noWrap/>
            <w:vAlign w:val="bottom"/>
            <w:hideMark/>
          </w:tcPr>
          <w:p w14:paraId="284CBB9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CHEMBL444633</w:t>
            </w:r>
          </w:p>
        </w:tc>
        <w:tc>
          <w:tcPr>
            <w:tcW w:w="4800" w:type="dxa"/>
            <w:tcBorders>
              <w:top w:val="nil"/>
              <w:left w:val="nil"/>
              <w:bottom w:val="single" w:sz="4" w:space="0" w:color="auto"/>
              <w:right w:val="single" w:sz="4" w:space="0" w:color="auto"/>
            </w:tcBorders>
            <w:shd w:val="clear" w:color="auto" w:fill="auto"/>
            <w:noWrap/>
            <w:vAlign w:val="bottom"/>
            <w:hideMark/>
          </w:tcPr>
          <w:p w14:paraId="22C4F6A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501E0D2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F76057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RIFAMPICIN</w:t>
            </w:r>
          </w:p>
        </w:tc>
        <w:tc>
          <w:tcPr>
            <w:tcW w:w="1759" w:type="dxa"/>
            <w:tcBorders>
              <w:top w:val="nil"/>
              <w:left w:val="nil"/>
              <w:bottom w:val="single" w:sz="4" w:space="0" w:color="auto"/>
              <w:right w:val="single" w:sz="4" w:space="0" w:color="auto"/>
            </w:tcBorders>
            <w:shd w:val="clear" w:color="auto" w:fill="auto"/>
            <w:noWrap/>
            <w:vAlign w:val="bottom"/>
            <w:hideMark/>
          </w:tcPr>
          <w:p w14:paraId="6DBC74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CHEMBL374478</w:t>
            </w:r>
          </w:p>
        </w:tc>
        <w:tc>
          <w:tcPr>
            <w:tcW w:w="4800" w:type="dxa"/>
            <w:tcBorders>
              <w:top w:val="nil"/>
              <w:left w:val="nil"/>
              <w:bottom w:val="single" w:sz="4" w:space="0" w:color="auto"/>
              <w:right w:val="single" w:sz="4" w:space="0" w:color="auto"/>
            </w:tcBorders>
            <w:shd w:val="clear" w:color="auto" w:fill="auto"/>
            <w:noWrap/>
            <w:vAlign w:val="bottom"/>
            <w:hideMark/>
          </w:tcPr>
          <w:p w14:paraId="71E0976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6F87DA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BEAB7C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lastRenderedPageBreak/>
              <w:t>RIFAPENTINE</w:t>
            </w:r>
          </w:p>
        </w:tc>
        <w:tc>
          <w:tcPr>
            <w:tcW w:w="1759" w:type="dxa"/>
            <w:tcBorders>
              <w:top w:val="nil"/>
              <w:left w:val="nil"/>
              <w:bottom w:val="single" w:sz="4" w:space="0" w:color="auto"/>
              <w:right w:val="single" w:sz="4" w:space="0" w:color="auto"/>
            </w:tcBorders>
            <w:shd w:val="clear" w:color="auto" w:fill="auto"/>
            <w:noWrap/>
            <w:vAlign w:val="bottom"/>
            <w:hideMark/>
          </w:tcPr>
          <w:p w14:paraId="669932B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CHEMBL1660</w:t>
            </w:r>
          </w:p>
        </w:tc>
        <w:tc>
          <w:tcPr>
            <w:tcW w:w="4800" w:type="dxa"/>
            <w:tcBorders>
              <w:top w:val="nil"/>
              <w:left w:val="nil"/>
              <w:bottom w:val="single" w:sz="4" w:space="0" w:color="auto"/>
              <w:right w:val="single" w:sz="4" w:space="0" w:color="auto"/>
            </w:tcBorders>
            <w:shd w:val="clear" w:color="auto" w:fill="auto"/>
            <w:noWrap/>
            <w:vAlign w:val="bottom"/>
            <w:hideMark/>
          </w:tcPr>
          <w:p w14:paraId="1E3CA0FB"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2CDD28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5F81EB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RIFAXIMIN</w:t>
            </w:r>
          </w:p>
        </w:tc>
        <w:tc>
          <w:tcPr>
            <w:tcW w:w="1759" w:type="dxa"/>
            <w:tcBorders>
              <w:top w:val="nil"/>
              <w:left w:val="nil"/>
              <w:bottom w:val="single" w:sz="4" w:space="0" w:color="auto"/>
              <w:right w:val="single" w:sz="4" w:space="0" w:color="auto"/>
            </w:tcBorders>
            <w:shd w:val="clear" w:color="auto" w:fill="auto"/>
            <w:noWrap/>
            <w:vAlign w:val="bottom"/>
            <w:hideMark/>
          </w:tcPr>
          <w:p w14:paraId="2ABE55A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CHEMBL1617</w:t>
            </w:r>
          </w:p>
        </w:tc>
        <w:tc>
          <w:tcPr>
            <w:tcW w:w="4800" w:type="dxa"/>
            <w:tcBorders>
              <w:top w:val="nil"/>
              <w:left w:val="nil"/>
              <w:bottom w:val="single" w:sz="4" w:space="0" w:color="auto"/>
              <w:right w:val="single" w:sz="4" w:space="0" w:color="auto"/>
            </w:tcBorders>
            <w:shd w:val="clear" w:color="auto" w:fill="auto"/>
            <w:noWrap/>
            <w:vAlign w:val="bottom"/>
            <w:hideMark/>
          </w:tcPr>
          <w:p w14:paraId="62E8A9F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DNA-directed RNA polymerase inhibitor</w:t>
            </w:r>
          </w:p>
        </w:tc>
      </w:tr>
      <w:tr w:rsidR="009E2BED" w:rsidRPr="009E2BED" w14:paraId="17E6417A"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D1194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SPECTINOMYCIN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26723379"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CHEMBL1200407</w:t>
            </w:r>
          </w:p>
        </w:tc>
        <w:tc>
          <w:tcPr>
            <w:tcW w:w="4800" w:type="dxa"/>
            <w:tcBorders>
              <w:top w:val="nil"/>
              <w:left w:val="nil"/>
              <w:bottom w:val="single" w:sz="4" w:space="0" w:color="auto"/>
              <w:right w:val="single" w:sz="4" w:space="0" w:color="auto"/>
            </w:tcBorders>
            <w:shd w:val="clear" w:color="auto" w:fill="auto"/>
            <w:noWrap/>
            <w:vAlign w:val="bottom"/>
            <w:hideMark/>
          </w:tcPr>
          <w:p w14:paraId="062D6E1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25F3B9B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76AB13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STREPTOMYCIN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31DB19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CHEMBL453087</w:t>
            </w:r>
          </w:p>
        </w:tc>
        <w:tc>
          <w:tcPr>
            <w:tcW w:w="4800" w:type="dxa"/>
            <w:tcBorders>
              <w:top w:val="nil"/>
              <w:left w:val="nil"/>
              <w:bottom w:val="single" w:sz="4" w:space="0" w:color="auto"/>
              <w:right w:val="single" w:sz="4" w:space="0" w:color="auto"/>
            </w:tcBorders>
            <w:shd w:val="clear" w:color="auto" w:fill="auto"/>
            <w:noWrap/>
            <w:vAlign w:val="bottom"/>
            <w:hideMark/>
          </w:tcPr>
          <w:p w14:paraId="3533F9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2CBDF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1227638A"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TELITHROMYCIN</w:t>
            </w:r>
          </w:p>
        </w:tc>
        <w:tc>
          <w:tcPr>
            <w:tcW w:w="1759" w:type="dxa"/>
            <w:tcBorders>
              <w:top w:val="nil"/>
              <w:left w:val="nil"/>
              <w:bottom w:val="single" w:sz="4" w:space="0" w:color="auto"/>
              <w:right w:val="single" w:sz="4" w:space="0" w:color="auto"/>
            </w:tcBorders>
            <w:shd w:val="clear" w:color="auto" w:fill="auto"/>
            <w:noWrap/>
            <w:vAlign w:val="bottom"/>
            <w:hideMark/>
          </w:tcPr>
          <w:p w14:paraId="0C226D5E"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CHEMBL1136</w:t>
            </w:r>
          </w:p>
        </w:tc>
        <w:tc>
          <w:tcPr>
            <w:tcW w:w="4800" w:type="dxa"/>
            <w:tcBorders>
              <w:top w:val="nil"/>
              <w:left w:val="nil"/>
              <w:bottom w:val="single" w:sz="4" w:space="0" w:color="auto"/>
              <w:right w:val="single" w:sz="4" w:space="0" w:color="auto"/>
            </w:tcBorders>
            <w:shd w:val="clear" w:color="auto" w:fill="auto"/>
            <w:noWrap/>
            <w:vAlign w:val="bottom"/>
            <w:hideMark/>
          </w:tcPr>
          <w:p w14:paraId="1FCA668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9AC5A44"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2399ED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w:t>
            </w:r>
          </w:p>
        </w:tc>
        <w:tc>
          <w:tcPr>
            <w:tcW w:w="1759" w:type="dxa"/>
            <w:tcBorders>
              <w:top w:val="nil"/>
              <w:left w:val="nil"/>
              <w:bottom w:val="single" w:sz="4" w:space="0" w:color="auto"/>
              <w:right w:val="single" w:sz="4" w:space="0" w:color="auto"/>
            </w:tcBorders>
            <w:shd w:val="clear" w:color="auto" w:fill="auto"/>
            <w:noWrap/>
            <w:vAlign w:val="bottom"/>
            <w:hideMark/>
          </w:tcPr>
          <w:p w14:paraId="078E734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CHEMBL1440</w:t>
            </w:r>
          </w:p>
        </w:tc>
        <w:tc>
          <w:tcPr>
            <w:tcW w:w="4800" w:type="dxa"/>
            <w:tcBorders>
              <w:top w:val="nil"/>
              <w:left w:val="nil"/>
              <w:bottom w:val="single" w:sz="4" w:space="0" w:color="auto"/>
              <w:right w:val="single" w:sz="4" w:space="0" w:color="auto"/>
            </w:tcBorders>
            <w:shd w:val="clear" w:color="auto" w:fill="auto"/>
            <w:noWrap/>
            <w:vAlign w:val="bottom"/>
            <w:hideMark/>
          </w:tcPr>
          <w:p w14:paraId="7EE8F28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02A365AC"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40FB20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HYDROCHLORIDE</w:t>
            </w:r>
          </w:p>
        </w:tc>
        <w:tc>
          <w:tcPr>
            <w:tcW w:w="1759" w:type="dxa"/>
            <w:tcBorders>
              <w:top w:val="nil"/>
              <w:left w:val="nil"/>
              <w:bottom w:val="single" w:sz="4" w:space="0" w:color="auto"/>
              <w:right w:val="single" w:sz="4" w:space="0" w:color="auto"/>
            </w:tcBorders>
            <w:shd w:val="clear" w:color="auto" w:fill="auto"/>
            <w:noWrap/>
            <w:vAlign w:val="bottom"/>
            <w:hideMark/>
          </w:tcPr>
          <w:p w14:paraId="192E844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CHEMBL454950</w:t>
            </w:r>
          </w:p>
        </w:tc>
        <w:tc>
          <w:tcPr>
            <w:tcW w:w="4800" w:type="dxa"/>
            <w:tcBorders>
              <w:top w:val="nil"/>
              <w:left w:val="nil"/>
              <w:bottom w:val="single" w:sz="4" w:space="0" w:color="auto"/>
              <w:right w:val="single" w:sz="4" w:space="0" w:color="auto"/>
            </w:tcBorders>
            <w:shd w:val="clear" w:color="auto" w:fill="auto"/>
            <w:noWrap/>
            <w:vAlign w:val="bottom"/>
            <w:hideMark/>
          </w:tcPr>
          <w:p w14:paraId="28954C7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A95F6A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180354D"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TETRACYCLINE PHOSPHATE COMPLEX</w:t>
            </w:r>
          </w:p>
        </w:tc>
        <w:tc>
          <w:tcPr>
            <w:tcW w:w="1759" w:type="dxa"/>
            <w:tcBorders>
              <w:top w:val="nil"/>
              <w:left w:val="nil"/>
              <w:bottom w:val="single" w:sz="4" w:space="0" w:color="auto"/>
              <w:right w:val="single" w:sz="4" w:space="0" w:color="auto"/>
            </w:tcBorders>
            <w:shd w:val="clear" w:color="auto" w:fill="auto"/>
            <w:noWrap/>
            <w:vAlign w:val="bottom"/>
            <w:hideMark/>
          </w:tcPr>
          <w:p w14:paraId="3E899F32"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CHEMBL1201071</w:t>
            </w:r>
          </w:p>
        </w:tc>
        <w:tc>
          <w:tcPr>
            <w:tcW w:w="4800" w:type="dxa"/>
            <w:tcBorders>
              <w:top w:val="nil"/>
              <w:left w:val="nil"/>
              <w:bottom w:val="single" w:sz="4" w:space="0" w:color="auto"/>
              <w:right w:val="single" w:sz="4" w:space="0" w:color="auto"/>
            </w:tcBorders>
            <w:shd w:val="clear" w:color="auto" w:fill="auto"/>
            <w:noWrap/>
            <w:vAlign w:val="bottom"/>
            <w:hideMark/>
          </w:tcPr>
          <w:p w14:paraId="40AD11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40CDF11F"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762570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THIABENDAZOLE</w:t>
            </w:r>
          </w:p>
        </w:tc>
        <w:tc>
          <w:tcPr>
            <w:tcW w:w="1759" w:type="dxa"/>
            <w:tcBorders>
              <w:top w:val="nil"/>
              <w:left w:val="nil"/>
              <w:bottom w:val="single" w:sz="4" w:space="0" w:color="auto"/>
              <w:right w:val="single" w:sz="4" w:space="0" w:color="auto"/>
            </w:tcBorders>
            <w:shd w:val="clear" w:color="auto" w:fill="auto"/>
            <w:noWrap/>
            <w:vAlign w:val="bottom"/>
            <w:hideMark/>
          </w:tcPr>
          <w:p w14:paraId="1568A216"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CHEMBL625</w:t>
            </w:r>
          </w:p>
        </w:tc>
        <w:tc>
          <w:tcPr>
            <w:tcW w:w="4800" w:type="dxa"/>
            <w:tcBorders>
              <w:top w:val="nil"/>
              <w:left w:val="nil"/>
              <w:bottom w:val="single" w:sz="4" w:space="0" w:color="auto"/>
              <w:right w:val="single" w:sz="4" w:space="0" w:color="auto"/>
            </w:tcBorders>
            <w:shd w:val="clear" w:color="auto" w:fill="auto"/>
            <w:noWrap/>
            <w:vAlign w:val="bottom"/>
            <w:hideMark/>
          </w:tcPr>
          <w:p w14:paraId="6A1EF5F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Tubulin inhibitor</w:t>
            </w:r>
          </w:p>
        </w:tc>
      </w:tr>
      <w:tr w:rsidR="009E2BED" w:rsidRPr="009E2BED" w14:paraId="02FAB98D"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37A8128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TIGECYCLINE</w:t>
            </w:r>
          </w:p>
        </w:tc>
        <w:tc>
          <w:tcPr>
            <w:tcW w:w="1759" w:type="dxa"/>
            <w:tcBorders>
              <w:top w:val="nil"/>
              <w:left w:val="nil"/>
              <w:bottom w:val="single" w:sz="4" w:space="0" w:color="auto"/>
              <w:right w:val="single" w:sz="4" w:space="0" w:color="auto"/>
            </w:tcBorders>
            <w:shd w:val="clear" w:color="auto" w:fill="auto"/>
            <w:noWrap/>
            <w:vAlign w:val="bottom"/>
            <w:hideMark/>
          </w:tcPr>
          <w:p w14:paraId="45DC47FF"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CHEMBL376140</w:t>
            </w:r>
          </w:p>
        </w:tc>
        <w:tc>
          <w:tcPr>
            <w:tcW w:w="4800" w:type="dxa"/>
            <w:tcBorders>
              <w:top w:val="nil"/>
              <w:left w:val="nil"/>
              <w:bottom w:val="single" w:sz="4" w:space="0" w:color="auto"/>
              <w:right w:val="single" w:sz="4" w:space="0" w:color="auto"/>
            </w:tcBorders>
            <w:shd w:val="clear" w:color="auto" w:fill="auto"/>
            <w:noWrap/>
            <w:vAlign w:val="bottom"/>
            <w:hideMark/>
          </w:tcPr>
          <w:p w14:paraId="2EC2D1E3"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Bacterial 70S ribosome inhibitor</w:t>
            </w:r>
          </w:p>
        </w:tc>
      </w:tr>
      <w:tr w:rsidR="009E2BED" w:rsidRPr="009E2BED" w14:paraId="382BC160"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67ACFFA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w:t>
            </w:r>
          </w:p>
        </w:tc>
        <w:tc>
          <w:tcPr>
            <w:tcW w:w="1759" w:type="dxa"/>
            <w:tcBorders>
              <w:top w:val="nil"/>
              <w:left w:val="nil"/>
              <w:bottom w:val="single" w:sz="4" w:space="0" w:color="auto"/>
              <w:right w:val="single" w:sz="4" w:space="0" w:color="auto"/>
            </w:tcBorders>
            <w:shd w:val="clear" w:color="auto" w:fill="auto"/>
            <w:noWrap/>
            <w:vAlign w:val="bottom"/>
            <w:hideMark/>
          </w:tcPr>
          <w:p w14:paraId="72D8BB0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CHEMBL1747</w:t>
            </w:r>
          </w:p>
        </w:tc>
        <w:tc>
          <w:tcPr>
            <w:tcW w:w="4800" w:type="dxa"/>
            <w:tcBorders>
              <w:top w:val="nil"/>
              <w:left w:val="nil"/>
              <w:bottom w:val="single" w:sz="4" w:space="0" w:color="auto"/>
              <w:right w:val="single" w:sz="4" w:space="0" w:color="auto"/>
            </w:tcBorders>
            <w:shd w:val="clear" w:color="auto" w:fill="auto"/>
            <w:noWrap/>
            <w:vAlign w:val="bottom"/>
            <w:hideMark/>
          </w:tcPr>
          <w:p w14:paraId="7F8BFB11"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E9BF913"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01A63FA5"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TOBRAMYCIN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61E4402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CHEMBL1200780</w:t>
            </w:r>
          </w:p>
        </w:tc>
        <w:tc>
          <w:tcPr>
            <w:tcW w:w="4800" w:type="dxa"/>
            <w:tcBorders>
              <w:top w:val="nil"/>
              <w:left w:val="nil"/>
              <w:bottom w:val="single" w:sz="4" w:space="0" w:color="auto"/>
              <w:right w:val="single" w:sz="4" w:space="0" w:color="auto"/>
            </w:tcBorders>
            <w:shd w:val="clear" w:color="auto" w:fill="auto"/>
            <w:noWrap/>
            <w:vAlign w:val="bottom"/>
            <w:hideMark/>
          </w:tcPr>
          <w:p w14:paraId="0C7E269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6996A8C8"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20AF35E8"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TROLEANDOMYCIN</w:t>
            </w:r>
          </w:p>
        </w:tc>
        <w:tc>
          <w:tcPr>
            <w:tcW w:w="1759" w:type="dxa"/>
            <w:tcBorders>
              <w:top w:val="nil"/>
              <w:left w:val="nil"/>
              <w:bottom w:val="single" w:sz="4" w:space="0" w:color="auto"/>
              <w:right w:val="single" w:sz="4" w:space="0" w:color="auto"/>
            </w:tcBorders>
            <w:shd w:val="clear" w:color="auto" w:fill="auto"/>
            <w:noWrap/>
            <w:vAlign w:val="bottom"/>
            <w:hideMark/>
          </w:tcPr>
          <w:p w14:paraId="7CB3BD4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CHEMBL564085</w:t>
            </w:r>
          </w:p>
        </w:tc>
        <w:tc>
          <w:tcPr>
            <w:tcW w:w="4800" w:type="dxa"/>
            <w:tcBorders>
              <w:top w:val="nil"/>
              <w:left w:val="nil"/>
              <w:bottom w:val="single" w:sz="4" w:space="0" w:color="auto"/>
              <w:right w:val="single" w:sz="4" w:space="0" w:color="auto"/>
            </w:tcBorders>
            <w:shd w:val="clear" w:color="auto" w:fill="auto"/>
            <w:noWrap/>
            <w:vAlign w:val="bottom"/>
            <w:hideMark/>
          </w:tcPr>
          <w:p w14:paraId="16703464"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r w:rsidR="009E2BED" w:rsidRPr="009E2BED" w14:paraId="5A666B32" w14:textId="77777777" w:rsidTr="009E2BED">
        <w:trPr>
          <w:trHeight w:val="300"/>
        </w:trPr>
        <w:tc>
          <w:tcPr>
            <w:tcW w:w="4200" w:type="dxa"/>
            <w:tcBorders>
              <w:top w:val="nil"/>
              <w:left w:val="single" w:sz="4" w:space="0" w:color="auto"/>
              <w:bottom w:val="single" w:sz="4" w:space="0" w:color="auto"/>
              <w:right w:val="single" w:sz="4" w:space="0" w:color="auto"/>
            </w:tcBorders>
            <w:shd w:val="clear" w:color="auto" w:fill="auto"/>
            <w:noWrap/>
            <w:vAlign w:val="bottom"/>
            <w:hideMark/>
          </w:tcPr>
          <w:p w14:paraId="53D5F34C"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VIOMYCIN SULFATE</w:t>
            </w:r>
          </w:p>
        </w:tc>
        <w:tc>
          <w:tcPr>
            <w:tcW w:w="1759" w:type="dxa"/>
            <w:tcBorders>
              <w:top w:val="nil"/>
              <w:left w:val="nil"/>
              <w:bottom w:val="single" w:sz="4" w:space="0" w:color="auto"/>
              <w:right w:val="single" w:sz="4" w:space="0" w:color="auto"/>
            </w:tcBorders>
            <w:shd w:val="clear" w:color="auto" w:fill="auto"/>
            <w:noWrap/>
            <w:vAlign w:val="bottom"/>
            <w:hideMark/>
          </w:tcPr>
          <w:p w14:paraId="51E38100"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CHEMBL1200526</w:t>
            </w:r>
          </w:p>
        </w:tc>
        <w:tc>
          <w:tcPr>
            <w:tcW w:w="4800" w:type="dxa"/>
            <w:tcBorders>
              <w:top w:val="nil"/>
              <w:left w:val="nil"/>
              <w:bottom w:val="single" w:sz="4" w:space="0" w:color="auto"/>
              <w:right w:val="single" w:sz="4" w:space="0" w:color="auto"/>
            </w:tcBorders>
            <w:shd w:val="clear" w:color="auto" w:fill="auto"/>
            <w:noWrap/>
            <w:vAlign w:val="bottom"/>
            <w:hideMark/>
          </w:tcPr>
          <w:p w14:paraId="1FD8C767" w14:textId="77777777" w:rsidR="009E2BED" w:rsidRPr="009E2BED" w:rsidRDefault="009E2BED" w:rsidP="009E2BED">
            <w:pPr>
              <w:spacing w:after="0" w:line="240" w:lineRule="auto"/>
              <w:rPr>
                <w:rFonts w:ascii="Calibri" w:eastAsia="Times New Roman" w:hAnsi="Calibri" w:cs="Calibri"/>
                <w:color w:val="000000"/>
              </w:rPr>
            </w:pPr>
            <w:r w:rsidRPr="009E2BED">
              <w:rPr>
                <w:rFonts w:ascii="Calibri" w:eastAsia="Times New Roman" w:hAnsi="Calibri" w:cs="Calibri"/>
                <w:color w:val="000000"/>
              </w:rPr>
              <w:t>70S ribosome inhibitor</w:t>
            </w:r>
          </w:p>
        </w:tc>
      </w:tr>
    </w:tbl>
    <w:p w14:paraId="7B5C7EF0" w14:textId="6FAFA7B5" w:rsidR="00EC228A" w:rsidRDefault="00EC228A" w:rsidP="009E2BED">
      <w:pPr>
        <w:pStyle w:val="Caption"/>
      </w:pPr>
    </w:p>
    <w:p w14:paraId="40C1CCC1" w14:textId="396BB12D" w:rsidR="002B784D" w:rsidRDefault="002B784D" w:rsidP="002B784D">
      <w:pPr>
        <w:pStyle w:val="Heading2"/>
      </w:pPr>
      <w:bookmarkStart w:id="39" w:name="_Ref470807676"/>
      <w:r>
        <w:t>Leishmania drugs query.</w:t>
      </w:r>
      <w:bookmarkEnd w:id="39"/>
    </w:p>
    <w:p w14:paraId="72EB6BD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select distinct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md.chembl_id</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mechanism_of_action</w:t>
      </w:r>
      <w:proofErr w:type="spellEnd"/>
    </w:p>
    <w:p w14:paraId="4C9415B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FROM blast_statistics </w:t>
      </w:r>
      <w:proofErr w:type="spellStart"/>
      <w:r w:rsidRPr="002B784D">
        <w:rPr>
          <w:rFonts w:ascii="Courier New" w:hAnsi="Courier New" w:cs="Courier New"/>
          <w:sz w:val="18"/>
          <w:szCs w:val="18"/>
        </w:rPr>
        <w:t>bs</w:t>
      </w:r>
      <w:proofErr w:type="spellEnd"/>
    </w:p>
    <w:p w14:paraId="6811801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tax_norm_threshold</w:t>
      </w:r>
      <w:proofErr w:type="spellEnd"/>
      <w:r w:rsidRPr="002B784D">
        <w:rPr>
          <w:rFonts w:ascii="Courier New" w:hAnsi="Courier New" w:cs="Courier New"/>
          <w:sz w:val="18"/>
          <w:szCs w:val="18"/>
        </w:rPr>
        <w:t xml:space="preserve"> t</w:t>
      </w:r>
    </w:p>
    <w:p w14:paraId="026AF8A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target_components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tc</w:t>
      </w:r>
      <w:proofErr w:type="spellEnd"/>
    </w:p>
    <w:p w14:paraId="5CD2B8EC"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target_dictionary</w:t>
      </w:r>
      <w:proofErr w:type="spellEnd"/>
      <w:r w:rsidRPr="002B784D">
        <w:rPr>
          <w:rFonts w:ascii="Courier New" w:hAnsi="Courier New" w:cs="Courier New"/>
          <w:sz w:val="18"/>
          <w:szCs w:val="18"/>
        </w:rPr>
        <w:t xml:space="preserve"> td</w:t>
      </w:r>
    </w:p>
    <w:p w14:paraId="1B0D18C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drug_mechanism</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dm</w:t>
      </w:r>
      <w:proofErr w:type="spellEnd"/>
    </w:p>
    <w:p w14:paraId="607CF32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molecule_dictionary</w:t>
      </w:r>
      <w:proofErr w:type="spellEnd"/>
      <w:r w:rsidRPr="002B784D">
        <w:rPr>
          <w:rFonts w:ascii="Courier New" w:hAnsi="Courier New" w:cs="Courier New"/>
          <w:sz w:val="18"/>
          <w:szCs w:val="18"/>
        </w:rPr>
        <w:t xml:space="preserve"> md</w:t>
      </w:r>
    </w:p>
    <w:p w14:paraId="3489A724"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binding_sites</w:t>
      </w:r>
      <w:proofErr w:type="spellEnd"/>
      <w:r w:rsidRPr="002B784D">
        <w:rPr>
          <w:rFonts w:ascii="Courier New" w:hAnsi="Courier New" w:cs="Courier New"/>
          <w:sz w:val="18"/>
          <w:szCs w:val="18"/>
        </w:rPr>
        <w:t xml:space="preserve"> bind</w:t>
      </w:r>
    </w:p>
    <w:p w14:paraId="1FDDE6D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WHERE </w:t>
      </w:r>
      <w:proofErr w:type="spellStart"/>
      <w:r w:rsidRPr="002B784D">
        <w:rPr>
          <w:rFonts w:ascii="Courier New" w:hAnsi="Courier New" w:cs="Courier New"/>
          <w:sz w:val="18"/>
          <w:szCs w:val="18"/>
        </w:rPr>
        <w:t>bs.score</w:t>
      </w:r>
      <w:proofErr w:type="spellEnd"/>
      <w:r w:rsidRPr="002B784D">
        <w:rPr>
          <w:rFonts w:ascii="Courier New" w:hAnsi="Courier New" w:cs="Courier New"/>
          <w:sz w:val="18"/>
          <w:szCs w:val="18"/>
        </w:rPr>
        <w:t xml:space="preserve"> &gt; </w:t>
      </w:r>
      <w:proofErr w:type="spellStart"/>
      <w:r w:rsidRPr="002B784D">
        <w:rPr>
          <w:rFonts w:ascii="Courier New" w:hAnsi="Courier New" w:cs="Courier New"/>
          <w:sz w:val="18"/>
          <w:szCs w:val="18"/>
        </w:rPr>
        <w:t>t.threshold</w:t>
      </w:r>
      <w:proofErr w:type="spellEnd"/>
    </w:p>
    <w:p w14:paraId="1EEDD35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4D1BFD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bs.expect</w:t>
      </w:r>
      <w:proofErr w:type="spellEnd"/>
      <w:r w:rsidRPr="002B784D">
        <w:rPr>
          <w:rFonts w:ascii="Courier New" w:hAnsi="Courier New" w:cs="Courier New"/>
          <w:sz w:val="18"/>
          <w:szCs w:val="18"/>
        </w:rPr>
        <w:t xml:space="preserve"> &lt; .001</w:t>
      </w:r>
    </w:p>
    <w:p w14:paraId="1DBA8CE1"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bs.targ_comp</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tc.component_id</w:t>
      </w:r>
      <w:proofErr w:type="spellEnd"/>
    </w:p>
    <w:p w14:paraId="18BB566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5664</w:t>
      </w:r>
    </w:p>
    <w:p w14:paraId="65EF6066"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bs.tax_id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t.tax_id</w:t>
      </w:r>
      <w:proofErr w:type="spellEnd"/>
    </w:p>
    <w:p w14:paraId="2B5209DD"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tc.tid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td.tid</w:t>
      </w:r>
      <w:proofErr w:type="spellEnd"/>
    </w:p>
    <w:p w14:paraId="055130D7"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bind.tid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tc.tid</w:t>
      </w:r>
      <w:proofErr w:type="spellEnd"/>
    </w:p>
    <w:p w14:paraId="16CB5B82"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dm.site_id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bind.site_id</w:t>
      </w:r>
      <w:proofErr w:type="spellEnd"/>
    </w:p>
    <w:p w14:paraId="128254E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w:t>
      </w:r>
      <w:proofErr w:type="spellStart"/>
      <w:r w:rsidRPr="002B784D">
        <w:rPr>
          <w:rFonts w:ascii="Courier New" w:hAnsi="Courier New" w:cs="Courier New"/>
          <w:sz w:val="18"/>
          <w:szCs w:val="18"/>
        </w:rPr>
        <w:t>md.molregno</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dm.molregno</w:t>
      </w:r>
      <w:proofErr w:type="spellEnd"/>
    </w:p>
    <w:p w14:paraId="2D010B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 and not exists (select 1 </w:t>
      </w:r>
    </w:p>
    <w:p w14:paraId="1C351D4F"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from </w:t>
      </w:r>
      <w:proofErr w:type="spellStart"/>
      <w:r w:rsidRPr="002B784D">
        <w:rPr>
          <w:rFonts w:ascii="Courier New" w:hAnsi="Courier New" w:cs="Courier New"/>
          <w:sz w:val="18"/>
          <w:szCs w:val="18"/>
        </w:rPr>
        <w:t>exclude_organisms</w:t>
      </w:r>
      <w:proofErr w:type="spellEnd"/>
      <w:r w:rsidRPr="002B784D">
        <w:rPr>
          <w:rFonts w:ascii="Courier New" w:hAnsi="Courier New" w:cs="Courier New"/>
          <w:sz w:val="18"/>
          <w:szCs w:val="18"/>
        </w:rPr>
        <w:t xml:space="preserve"> </w:t>
      </w:r>
      <w:proofErr w:type="spellStart"/>
      <w:r w:rsidRPr="002B784D">
        <w:rPr>
          <w:rFonts w:ascii="Courier New" w:hAnsi="Courier New" w:cs="Courier New"/>
          <w:sz w:val="18"/>
          <w:szCs w:val="18"/>
        </w:rPr>
        <w:t>eo</w:t>
      </w:r>
      <w:proofErr w:type="spellEnd"/>
    </w:p>
    <w:p w14:paraId="3CB22EF9"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 xml:space="preserve">where </w:t>
      </w:r>
      <w:proofErr w:type="spellStart"/>
      <w:r w:rsidRPr="002B784D">
        <w:rPr>
          <w:rFonts w:ascii="Courier New" w:hAnsi="Courier New" w:cs="Courier New"/>
          <w:sz w:val="18"/>
          <w:szCs w:val="18"/>
        </w:rPr>
        <w:t>eo.tax_id</w:t>
      </w:r>
      <w:proofErr w:type="spellEnd"/>
      <w:r w:rsidRPr="002B784D">
        <w:rPr>
          <w:rFonts w:ascii="Courier New" w:hAnsi="Courier New" w:cs="Courier New"/>
          <w:sz w:val="18"/>
          <w:szCs w:val="18"/>
        </w:rPr>
        <w:t xml:space="preserve"> = </w:t>
      </w:r>
      <w:proofErr w:type="spellStart"/>
      <w:r w:rsidRPr="002B784D">
        <w:rPr>
          <w:rFonts w:ascii="Courier New" w:hAnsi="Courier New" w:cs="Courier New"/>
          <w:sz w:val="18"/>
          <w:szCs w:val="18"/>
        </w:rPr>
        <w:t>td.tax_id</w:t>
      </w:r>
      <w:proofErr w:type="spellEnd"/>
    </w:p>
    <w:p w14:paraId="1AC0E70B" w14:textId="77777777" w:rsidR="002B784D" w:rsidRP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ab/>
      </w:r>
      <w:r w:rsidRPr="002B784D">
        <w:rPr>
          <w:rFonts w:ascii="Courier New" w:hAnsi="Courier New" w:cs="Courier New"/>
          <w:sz w:val="18"/>
          <w:szCs w:val="18"/>
        </w:rPr>
        <w:tab/>
        <w:t>)</w:t>
      </w:r>
    </w:p>
    <w:p w14:paraId="7378D706" w14:textId="70032BF7" w:rsidR="002B784D" w:rsidRDefault="002B784D" w:rsidP="002B784D">
      <w:pPr>
        <w:spacing w:after="0" w:line="240" w:lineRule="auto"/>
        <w:rPr>
          <w:rFonts w:ascii="Courier New" w:hAnsi="Courier New" w:cs="Courier New"/>
          <w:sz w:val="18"/>
          <w:szCs w:val="18"/>
        </w:rPr>
      </w:pPr>
      <w:r w:rsidRPr="002B784D">
        <w:rPr>
          <w:rFonts w:ascii="Courier New" w:hAnsi="Courier New" w:cs="Courier New"/>
          <w:sz w:val="18"/>
          <w:szCs w:val="18"/>
        </w:rPr>
        <w:t xml:space="preserve">order by </w:t>
      </w:r>
      <w:proofErr w:type="spellStart"/>
      <w:r w:rsidRPr="002B784D">
        <w:rPr>
          <w:rFonts w:ascii="Courier New" w:hAnsi="Courier New" w:cs="Courier New"/>
          <w:sz w:val="18"/>
          <w:szCs w:val="18"/>
        </w:rPr>
        <w:t>md.pref_name</w:t>
      </w:r>
      <w:proofErr w:type="spellEnd"/>
      <w:r w:rsidRPr="002B784D">
        <w:rPr>
          <w:rFonts w:ascii="Courier New" w:hAnsi="Courier New" w:cs="Courier New"/>
          <w:sz w:val="18"/>
          <w:szCs w:val="18"/>
        </w:rPr>
        <w:t>;</w:t>
      </w:r>
    </w:p>
    <w:p w14:paraId="44BA9273" w14:textId="57B64EC1" w:rsidR="00873CB6" w:rsidRDefault="00873CB6">
      <w:pPr>
        <w:rPr>
          <w:rFonts w:ascii="Courier New" w:hAnsi="Courier New" w:cs="Courier New"/>
          <w:sz w:val="18"/>
          <w:szCs w:val="18"/>
        </w:rPr>
      </w:pPr>
      <w:r>
        <w:rPr>
          <w:rFonts w:ascii="Courier New" w:hAnsi="Courier New" w:cs="Courier New"/>
          <w:sz w:val="18"/>
          <w:szCs w:val="18"/>
        </w:rPr>
        <w:br w:type="page"/>
      </w:r>
    </w:p>
    <w:p w14:paraId="07F830A3" w14:textId="30514F4F" w:rsidR="00873CB6" w:rsidRDefault="00873CB6" w:rsidP="006D46B2">
      <w:pPr>
        <w:pStyle w:val="Heading2"/>
      </w:pPr>
      <w:bookmarkStart w:id="40" w:name="_Ref471056058"/>
      <w:r>
        <w:lastRenderedPageBreak/>
        <w:t>Leishmania major targets query</w:t>
      </w:r>
      <w:bookmarkEnd w:id="40"/>
    </w:p>
    <w:p w14:paraId="5FCCE2D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226EFB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3AC69C91"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707127C9"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4010444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4B19289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1F373B4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24E976B2"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=5664</w:t>
      </w:r>
    </w:p>
    <w:p w14:paraId="2B7B6015"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3721E22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29EE4B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5D77E28"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70FA03F"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D8350F4"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51C55FB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BF6608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55E1DB7B"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54ADDF9D"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2D687363"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1B1F5F47"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1D96F71E" w14:textId="77777777" w:rsidR="00873CB6" w:rsidRPr="006D46B2" w:rsidRDefault="00873CB6"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A5C5DFF" w14:textId="4063734E" w:rsidR="00873CB6" w:rsidRPr="006D46B2" w:rsidRDefault="00873CB6" w:rsidP="00873CB6">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2D2B2C5B" w14:textId="77777777" w:rsidR="00873CB6" w:rsidRDefault="00873CB6">
      <w:pPr>
        <w:rPr>
          <w:rFonts w:ascii="Courier New" w:hAnsi="Courier New" w:cs="Courier New"/>
          <w:sz w:val="18"/>
          <w:szCs w:val="18"/>
        </w:rPr>
      </w:pPr>
    </w:p>
    <w:p w14:paraId="59FE7B88" w14:textId="77777777" w:rsidR="00873CB6" w:rsidRDefault="00873CB6">
      <w:pPr>
        <w:rPr>
          <w:rFonts w:ascii="Courier New" w:hAnsi="Courier New" w:cs="Courier New"/>
          <w:sz w:val="18"/>
          <w:szCs w:val="18"/>
        </w:rPr>
      </w:pPr>
    </w:p>
    <w:p w14:paraId="4351A65F" w14:textId="03EF7949" w:rsidR="00873CB6" w:rsidRDefault="00873CB6" w:rsidP="006D46B2">
      <w:pPr>
        <w:pStyle w:val="Caption"/>
        <w:keepNext/>
      </w:pPr>
      <w:bookmarkStart w:id="41" w:name="_Ref471056094"/>
      <w:r>
        <w:t xml:space="preserve">Table </w:t>
      </w:r>
      <w:fldSimple w:instr=" SEQ Table \* ARABIC ">
        <w:r>
          <w:rPr>
            <w:noProof/>
          </w:rPr>
          <w:t>8</w:t>
        </w:r>
      </w:fldSimple>
      <w:r>
        <w:t>:Leishmania major targets</w:t>
      </w:r>
      <w:bookmarkEnd w:id="41"/>
    </w:p>
    <w:p w14:paraId="7D88D90F" w14:textId="7B467B8B" w:rsidR="00260E9E" w:rsidRDefault="00873CB6">
      <w:pPr>
        <w:rPr>
          <w:rFonts w:ascii="Courier New" w:hAnsi="Courier New" w:cs="Courier New"/>
          <w:sz w:val="18"/>
          <w:szCs w:val="18"/>
        </w:rPr>
      </w:pPr>
      <w:r>
        <w:rPr>
          <w:rFonts w:ascii="Courier New" w:hAnsi="Courier New" w:cs="Courier New"/>
          <w:sz w:val="18"/>
          <w:szCs w:val="18"/>
        </w:rPr>
        <w:object w:dxaOrig="1543" w:dyaOrig="991" w14:anchorId="3C913CEB">
          <v:shape id="_x0000_i1028" type="#_x0000_t75" style="width:77.25pt;height:49.5pt" o:ole="">
            <v:imagedata r:id="rId59" o:title=""/>
          </v:shape>
          <o:OLEObject Type="Embed" ProgID="Excel.Sheet.12" ShapeID="_x0000_i1028" DrawAspect="Icon" ObjectID="_1569182055" r:id="rId60"/>
        </w:object>
      </w:r>
      <w:r w:rsidR="00260E9E">
        <w:rPr>
          <w:rFonts w:ascii="Courier New" w:hAnsi="Courier New" w:cs="Courier New"/>
          <w:sz w:val="18"/>
          <w:szCs w:val="18"/>
        </w:rPr>
        <w:br w:type="page"/>
      </w:r>
    </w:p>
    <w:p w14:paraId="3B9687BC" w14:textId="56026AFA" w:rsidR="00260E9E" w:rsidRDefault="00260E9E" w:rsidP="002B784D">
      <w:pPr>
        <w:spacing w:after="0" w:line="240" w:lineRule="auto"/>
        <w:rPr>
          <w:rFonts w:ascii="Courier New" w:hAnsi="Courier New" w:cs="Courier New"/>
          <w:sz w:val="18"/>
          <w:szCs w:val="18"/>
        </w:rPr>
      </w:pPr>
    </w:p>
    <w:p w14:paraId="5154C0CF" w14:textId="0EF3392A" w:rsidR="00260E9E" w:rsidRDefault="00260E9E" w:rsidP="00260E9E">
      <w:pPr>
        <w:pStyle w:val="Caption"/>
        <w:keepNext/>
      </w:pPr>
      <w:bookmarkStart w:id="42" w:name="_Ref470846529"/>
      <w:r>
        <w:t xml:space="preserve">Table </w:t>
      </w:r>
      <w:fldSimple w:instr=" SEQ Table \* ARABIC ">
        <w:r w:rsidR="00AE31D6">
          <w:rPr>
            <w:noProof/>
          </w:rPr>
          <w:t>7</w:t>
        </w:r>
      </w:fldSimple>
      <w:r>
        <w:t>: Chlamidia drugs.</w:t>
      </w:r>
      <w:bookmarkEnd w:id="42"/>
    </w:p>
    <w:tbl>
      <w:tblPr>
        <w:tblW w:w="9259" w:type="dxa"/>
        <w:tblInd w:w="113" w:type="dxa"/>
        <w:tblLook w:val="04A0" w:firstRow="1" w:lastRow="0" w:firstColumn="1" w:lastColumn="0" w:noHBand="0" w:noVBand="1"/>
      </w:tblPr>
      <w:tblGrid>
        <w:gridCol w:w="3560"/>
        <w:gridCol w:w="1479"/>
        <w:gridCol w:w="4220"/>
      </w:tblGrid>
      <w:tr w:rsidR="00260E9E" w:rsidRPr="00260E9E" w14:paraId="4CE743A5" w14:textId="77777777" w:rsidTr="00260E9E">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459AE"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pref_name</w:t>
            </w:r>
            <w:proofErr w:type="spellEnd"/>
          </w:p>
        </w:tc>
        <w:tc>
          <w:tcPr>
            <w:tcW w:w="1479" w:type="dxa"/>
            <w:tcBorders>
              <w:top w:val="single" w:sz="4" w:space="0" w:color="auto"/>
              <w:left w:val="nil"/>
              <w:bottom w:val="single" w:sz="4" w:space="0" w:color="auto"/>
              <w:right w:val="single" w:sz="4" w:space="0" w:color="auto"/>
            </w:tcBorders>
            <w:shd w:val="clear" w:color="auto" w:fill="auto"/>
            <w:noWrap/>
            <w:vAlign w:val="bottom"/>
            <w:hideMark/>
          </w:tcPr>
          <w:p w14:paraId="63815155"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chembl_id</w:t>
            </w:r>
            <w:proofErr w:type="spellEnd"/>
          </w:p>
        </w:tc>
        <w:tc>
          <w:tcPr>
            <w:tcW w:w="4220" w:type="dxa"/>
            <w:tcBorders>
              <w:top w:val="single" w:sz="4" w:space="0" w:color="auto"/>
              <w:left w:val="nil"/>
              <w:bottom w:val="single" w:sz="4" w:space="0" w:color="auto"/>
              <w:right w:val="single" w:sz="4" w:space="0" w:color="auto"/>
            </w:tcBorders>
            <w:shd w:val="clear" w:color="auto" w:fill="auto"/>
            <w:noWrap/>
            <w:vAlign w:val="bottom"/>
            <w:hideMark/>
          </w:tcPr>
          <w:p w14:paraId="731A2416" w14:textId="77777777" w:rsidR="00260E9E" w:rsidRPr="00260E9E" w:rsidRDefault="00260E9E" w:rsidP="00260E9E">
            <w:pPr>
              <w:spacing w:after="0" w:line="240" w:lineRule="auto"/>
              <w:rPr>
                <w:rFonts w:ascii="Calibri" w:eastAsia="Times New Roman" w:hAnsi="Calibri" w:cs="Calibri"/>
                <w:b/>
                <w:bCs/>
                <w:color w:val="000000"/>
                <w:sz w:val="18"/>
                <w:szCs w:val="18"/>
              </w:rPr>
            </w:pPr>
            <w:proofErr w:type="spellStart"/>
            <w:r w:rsidRPr="00260E9E">
              <w:rPr>
                <w:rFonts w:ascii="Calibri" w:eastAsia="Times New Roman" w:hAnsi="Calibri" w:cs="Calibri"/>
                <w:b/>
                <w:bCs/>
                <w:color w:val="000000"/>
                <w:sz w:val="18"/>
                <w:szCs w:val="18"/>
              </w:rPr>
              <w:t>mechanism_of_action</w:t>
            </w:r>
            <w:proofErr w:type="spellEnd"/>
          </w:p>
        </w:tc>
      </w:tr>
      <w:tr w:rsidR="00260E9E" w:rsidRPr="00260E9E" w14:paraId="79660E5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F1B01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AMIKACIN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A0C258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CHEMBL1164318</w:t>
            </w:r>
          </w:p>
        </w:tc>
        <w:tc>
          <w:tcPr>
            <w:tcW w:w="4220" w:type="dxa"/>
            <w:tcBorders>
              <w:top w:val="nil"/>
              <w:left w:val="nil"/>
              <w:bottom w:val="single" w:sz="4" w:space="0" w:color="auto"/>
              <w:right w:val="single" w:sz="4" w:space="0" w:color="auto"/>
            </w:tcBorders>
            <w:shd w:val="clear" w:color="auto" w:fill="auto"/>
            <w:noWrap/>
            <w:vAlign w:val="bottom"/>
            <w:hideMark/>
          </w:tcPr>
          <w:p w14:paraId="2F08A31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63E36A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40D6A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CAPREOMYCIN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178982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CHEMBL2218913</w:t>
            </w:r>
          </w:p>
        </w:tc>
        <w:tc>
          <w:tcPr>
            <w:tcW w:w="4220" w:type="dxa"/>
            <w:tcBorders>
              <w:top w:val="nil"/>
              <w:left w:val="nil"/>
              <w:bottom w:val="single" w:sz="4" w:space="0" w:color="auto"/>
              <w:right w:val="single" w:sz="4" w:space="0" w:color="auto"/>
            </w:tcBorders>
            <w:shd w:val="clear" w:color="auto" w:fill="auto"/>
            <w:noWrap/>
            <w:vAlign w:val="bottom"/>
            <w:hideMark/>
          </w:tcPr>
          <w:p w14:paraId="6A7283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EA259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BC2C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w:t>
            </w:r>
          </w:p>
        </w:tc>
        <w:tc>
          <w:tcPr>
            <w:tcW w:w="1479" w:type="dxa"/>
            <w:tcBorders>
              <w:top w:val="nil"/>
              <w:left w:val="nil"/>
              <w:bottom w:val="single" w:sz="4" w:space="0" w:color="auto"/>
              <w:right w:val="single" w:sz="4" w:space="0" w:color="auto"/>
            </w:tcBorders>
            <w:shd w:val="clear" w:color="auto" w:fill="auto"/>
            <w:noWrap/>
            <w:vAlign w:val="bottom"/>
            <w:hideMark/>
          </w:tcPr>
          <w:p w14:paraId="5A762E5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CHEMBL130</w:t>
            </w:r>
          </w:p>
        </w:tc>
        <w:tc>
          <w:tcPr>
            <w:tcW w:w="4220" w:type="dxa"/>
            <w:tcBorders>
              <w:top w:val="nil"/>
              <w:left w:val="nil"/>
              <w:bottom w:val="single" w:sz="4" w:space="0" w:color="auto"/>
              <w:right w:val="single" w:sz="4" w:space="0" w:color="auto"/>
            </w:tcBorders>
            <w:shd w:val="clear" w:color="auto" w:fill="auto"/>
            <w:noWrap/>
            <w:vAlign w:val="bottom"/>
            <w:hideMark/>
          </w:tcPr>
          <w:p w14:paraId="02DBFF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1C290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B0FFD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PALMITATE</w:t>
            </w:r>
          </w:p>
        </w:tc>
        <w:tc>
          <w:tcPr>
            <w:tcW w:w="1479" w:type="dxa"/>
            <w:tcBorders>
              <w:top w:val="nil"/>
              <w:left w:val="nil"/>
              <w:bottom w:val="single" w:sz="4" w:space="0" w:color="auto"/>
              <w:right w:val="single" w:sz="4" w:space="0" w:color="auto"/>
            </w:tcBorders>
            <w:shd w:val="clear" w:color="auto" w:fill="auto"/>
            <w:noWrap/>
            <w:vAlign w:val="bottom"/>
            <w:hideMark/>
          </w:tcPr>
          <w:p w14:paraId="1A54318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CHEMBL1506</w:t>
            </w:r>
          </w:p>
        </w:tc>
        <w:tc>
          <w:tcPr>
            <w:tcW w:w="4220" w:type="dxa"/>
            <w:tcBorders>
              <w:top w:val="nil"/>
              <w:left w:val="nil"/>
              <w:bottom w:val="single" w:sz="4" w:space="0" w:color="auto"/>
              <w:right w:val="single" w:sz="4" w:space="0" w:color="auto"/>
            </w:tcBorders>
            <w:shd w:val="clear" w:color="auto" w:fill="auto"/>
            <w:noWrap/>
            <w:vAlign w:val="bottom"/>
            <w:hideMark/>
          </w:tcPr>
          <w:p w14:paraId="2AFDC28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68A94B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75FD58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CHLORAMPHENICOL SODIUM SUCCINATE</w:t>
            </w:r>
          </w:p>
        </w:tc>
        <w:tc>
          <w:tcPr>
            <w:tcW w:w="1479" w:type="dxa"/>
            <w:tcBorders>
              <w:top w:val="nil"/>
              <w:left w:val="nil"/>
              <w:bottom w:val="single" w:sz="4" w:space="0" w:color="auto"/>
              <w:right w:val="single" w:sz="4" w:space="0" w:color="auto"/>
            </w:tcBorders>
            <w:shd w:val="clear" w:color="auto" w:fill="auto"/>
            <w:noWrap/>
            <w:vAlign w:val="bottom"/>
            <w:hideMark/>
          </w:tcPr>
          <w:p w14:paraId="228F74E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CHEMBL1200729</w:t>
            </w:r>
          </w:p>
        </w:tc>
        <w:tc>
          <w:tcPr>
            <w:tcW w:w="4220" w:type="dxa"/>
            <w:tcBorders>
              <w:top w:val="nil"/>
              <w:left w:val="nil"/>
              <w:bottom w:val="single" w:sz="4" w:space="0" w:color="auto"/>
              <w:right w:val="single" w:sz="4" w:space="0" w:color="auto"/>
            </w:tcBorders>
            <w:shd w:val="clear" w:color="auto" w:fill="auto"/>
            <w:noWrap/>
            <w:vAlign w:val="bottom"/>
            <w:hideMark/>
          </w:tcPr>
          <w:p w14:paraId="7484D2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1F9694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D7906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CHLORTETRACYCLINE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16F68A6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CHEMBL2146063</w:t>
            </w:r>
          </w:p>
        </w:tc>
        <w:tc>
          <w:tcPr>
            <w:tcW w:w="4220" w:type="dxa"/>
            <w:tcBorders>
              <w:top w:val="nil"/>
              <w:left w:val="nil"/>
              <w:bottom w:val="single" w:sz="4" w:space="0" w:color="auto"/>
              <w:right w:val="single" w:sz="4" w:space="0" w:color="auto"/>
            </w:tcBorders>
            <w:shd w:val="clear" w:color="auto" w:fill="auto"/>
            <w:noWrap/>
            <w:vAlign w:val="bottom"/>
            <w:hideMark/>
          </w:tcPr>
          <w:p w14:paraId="0B28A97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4F4A5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849CE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94EC2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CHEMBL1200588</w:t>
            </w:r>
          </w:p>
        </w:tc>
        <w:tc>
          <w:tcPr>
            <w:tcW w:w="4220" w:type="dxa"/>
            <w:tcBorders>
              <w:top w:val="nil"/>
              <w:left w:val="nil"/>
              <w:bottom w:val="single" w:sz="4" w:space="0" w:color="auto"/>
              <w:right w:val="single" w:sz="4" w:space="0" w:color="auto"/>
            </w:tcBorders>
            <w:shd w:val="clear" w:color="auto" w:fill="auto"/>
            <w:noWrap/>
            <w:vAlign w:val="bottom"/>
            <w:hideMark/>
          </w:tcPr>
          <w:p w14:paraId="3635B1D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286963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7C21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PALMITATE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D2CFD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CHEMBL1237086</w:t>
            </w:r>
          </w:p>
        </w:tc>
        <w:tc>
          <w:tcPr>
            <w:tcW w:w="4220" w:type="dxa"/>
            <w:tcBorders>
              <w:top w:val="nil"/>
              <w:left w:val="nil"/>
              <w:bottom w:val="single" w:sz="4" w:space="0" w:color="auto"/>
              <w:right w:val="single" w:sz="4" w:space="0" w:color="auto"/>
            </w:tcBorders>
            <w:shd w:val="clear" w:color="auto" w:fill="auto"/>
            <w:noWrap/>
            <w:vAlign w:val="bottom"/>
            <w:hideMark/>
          </w:tcPr>
          <w:p w14:paraId="5218F5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A3DE03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03E55C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CLINDAMYCIN PHOSPHATE</w:t>
            </w:r>
          </w:p>
        </w:tc>
        <w:tc>
          <w:tcPr>
            <w:tcW w:w="1479" w:type="dxa"/>
            <w:tcBorders>
              <w:top w:val="nil"/>
              <w:left w:val="nil"/>
              <w:bottom w:val="single" w:sz="4" w:space="0" w:color="auto"/>
              <w:right w:val="single" w:sz="4" w:space="0" w:color="auto"/>
            </w:tcBorders>
            <w:shd w:val="clear" w:color="auto" w:fill="auto"/>
            <w:noWrap/>
            <w:vAlign w:val="bottom"/>
            <w:hideMark/>
          </w:tcPr>
          <w:p w14:paraId="126DDFA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CHEMBL3184512</w:t>
            </w:r>
          </w:p>
        </w:tc>
        <w:tc>
          <w:tcPr>
            <w:tcW w:w="4220" w:type="dxa"/>
            <w:tcBorders>
              <w:top w:val="nil"/>
              <w:left w:val="nil"/>
              <w:bottom w:val="single" w:sz="4" w:space="0" w:color="auto"/>
              <w:right w:val="single" w:sz="4" w:space="0" w:color="auto"/>
            </w:tcBorders>
            <w:shd w:val="clear" w:color="auto" w:fill="auto"/>
            <w:noWrap/>
            <w:vAlign w:val="bottom"/>
            <w:hideMark/>
          </w:tcPr>
          <w:p w14:paraId="1C28F4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E19DAA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2CE7C8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DALFOPRISTIN</w:t>
            </w:r>
          </w:p>
        </w:tc>
        <w:tc>
          <w:tcPr>
            <w:tcW w:w="1479" w:type="dxa"/>
            <w:tcBorders>
              <w:top w:val="nil"/>
              <w:left w:val="nil"/>
              <w:bottom w:val="single" w:sz="4" w:space="0" w:color="auto"/>
              <w:right w:val="single" w:sz="4" w:space="0" w:color="auto"/>
            </w:tcBorders>
            <w:shd w:val="clear" w:color="auto" w:fill="auto"/>
            <w:noWrap/>
            <w:vAlign w:val="bottom"/>
            <w:hideMark/>
          </w:tcPr>
          <w:p w14:paraId="268B76B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CHEMBL1200937</w:t>
            </w:r>
          </w:p>
        </w:tc>
        <w:tc>
          <w:tcPr>
            <w:tcW w:w="4220" w:type="dxa"/>
            <w:tcBorders>
              <w:top w:val="nil"/>
              <w:left w:val="nil"/>
              <w:bottom w:val="single" w:sz="4" w:space="0" w:color="auto"/>
              <w:right w:val="single" w:sz="4" w:space="0" w:color="auto"/>
            </w:tcBorders>
            <w:shd w:val="clear" w:color="auto" w:fill="auto"/>
            <w:noWrap/>
            <w:vAlign w:val="bottom"/>
            <w:hideMark/>
          </w:tcPr>
          <w:p w14:paraId="4F56557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A8F4B0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E4F3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DEMECLOCYCLINE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6A5F86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CHEMBL1200474</w:t>
            </w:r>
          </w:p>
        </w:tc>
        <w:tc>
          <w:tcPr>
            <w:tcW w:w="4220" w:type="dxa"/>
            <w:tcBorders>
              <w:top w:val="nil"/>
              <w:left w:val="nil"/>
              <w:bottom w:val="single" w:sz="4" w:space="0" w:color="auto"/>
              <w:right w:val="single" w:sz="4" w:space="0" w:color="auto"/>
            </w:tcBorders>
            <w:shd w:val="clear" w:color="auto" w:fill="auto"/>
            <w:noWrap/>
            <w:vAlign w:val="bottom"/>
            <w:hideMark/>
          </w:tcPr>
          <w:p w14:paraId="6DACD5B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C6DC05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63D65D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DIRITHROMYCIN</w:t>
            </w:r>
          </w:p>
        </w:tc>
        <w:tc>
          <w:tcPr>
            <w:tcW w:w="1479" w:type="dxa"/>
            <w:tcBorders>
              <w:top w:val="nil"/>
              <w:left w:val="nil"/>
              <w:bottom w:val="single" w:sz="4" w:space="0" w:color="auto"/>
              <w:right w:val="single" w:sz="4" w:space="0" w:color="auto"/>
            </w:tcBorders>
            <w:shd w:val="clear" w:color="auto" w:fill="auto"/>
            <w:noWrap/>
            <w:vAlign w:val="bottom"/>
            <w:hideMark/>
          </w:tcPr>
          <w:p w14:paraId="7C79BC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CHEMBL3039471</w:t>
            </w:r>
          </w:p>
        </w:tc>
        <w:tc>
          <w:tcPr>
            <w:tcW w:w="4220" w:type="dxa"/>
            <w:tcBorders>
              <w:top w:val="nil"/>
              <w:left w:val="nil"/>
              <w:bottom w:val="single" w:sz="4" w:space="0" w:color="auto"/>
              <w:right w:val="single" w:sz="4" w:space="0" w:color="auto"/>
            </w:tcBorders>
            <w:shd w:val="clear" w:color="auto" w:fill="auto"/>
            <w:noWrap/>
            <w:vAlign w:val="bottom"/>
            <w:hideMark/>
          </w:tcPr>
          <w:p w14:paraId="654E004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3B0CC5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977CE6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w:t>
            </w:r>
          </w:p>
        </w:tc>
        <w:tc>
          <w:tcPr>
            <w:tcW w:w="1479" w:type="dxa"/>
            <w:tcBorders>
              <w:top w:val="nil"/>
              <w:left w:val="nil"/>
              <w:bottom w:val="single" w:sz="4" w:space="0" w:color="auto"/>
              <w:right w:val="single" w:sz="4" w:space="0" w:color="auto"/>
            </w:tcBorders>
            <w:shd w:val="clear" w:color="auto" w:fill="auto"/>
            <w:noWrap/>
            <w:vAlign w:val="bottom"/>
            <w:hideMark/>
          </w:tcPr>
          <w:p w14:paraId="2436ED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CHEMBL532</w:t>
            </w:r>
          </w:p>
        </w:tc>
        <w:tc>
          <w:tcPr>
            <w:tcW w:w="4220" w:type="dxa"/>
            <w:tcBorders>
              <w:top w:val="nil"/>
              <w:left w:val="nil"/>
              <w:bottom w:val="single" w:sz="4" w:space="0" w:color="auto"/>
              <w:right w:val="single" w:sz="4" w:space="0" w:color="auto"/>
            </w:tcBorders>
            <w:shd w:val="clear" w:color="auto" w:fill="auto"/>
            <w:noWrap/>
            <w:vAlign w:val="bottom"/>
            <w:hideMark/>
          </w:tcPr>
          <w:p w14:paraId="6A4C143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F305F6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09CD6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ESTOLATE</w:t>
            </w:r>
          </w:p>
        </w:tc>
        <w:tc>
          <w:tcPr>
            <w:tcW w:w="1479" w:type="dxa"/>
            <w:tcBorders>
              <w:top w:val="nil"/>
              <w:left w:val="nil"/>
              <w:bottom w:val="single" w:sz="4" w:space="0" w:color="auto"/>
              <w:right w:val="single" w:sz="4" w:space="0" w:color="auto"/>
            </w:tcBorders>
            <w:shd w:val="clear" w:color="auto" w:fill="auto"/>
            <w:noWrap/>
            <w:vAlign w:val="bottom"/>
            <w:hideMark/>
          </w:tcPr>
          <w:p w14:paraId="0BE5F68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CHEMBL2218877</w:t>
            </w:r>
          </w:p>
        </w:tc>
        <w:tc>
          <w:tcPr>
            <w:tcW w:w="4220" w:type="dxa"/>
            <w:tcBorders>
              <w:top w:val="nil"/>
              <w:left w:val="nil"/>
              <w:bottom w:val="single" w:sz="4" w:space="0" w:color="auto"/>
              <w:right w:val="single" w:sz="4" w:space="0" w:color="auto"/>
            </w:tcBorders>
            <w:shd w:val="clear" w:color="auto" w:fill="auto"/>
            <w:noWrap/>
            <w:vAlign w:val="bottom"/>
            <w:hideMark/>
          </w:tcPr>
          <w:p w14:paraId="102FA74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7BF7D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C7BBE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ETHYLSUCCINATE</w:t>
            </w:r>
          </w:p>
        </w:tc>
        <w:tc>
          <w:tcPr>
            <w:tcW w:w="1479" w:type="dxa"/>
            <w:tcBorders>
              <w:top w:val="nil"/>
              <w:left w:val="nil"/>
              <w:bottom w:val="single" w:sz="4" w:space="0" w:color="auto"/>
              <w:right w:val="single" w:sz="4" w:space="0" w:color="auto"/>
            </w:tcBorders>
            <w:shd w:val="clear" w:color="auto" w:fill="auto"/>
            <w:noWrap/>
            <w:vAlign w:val="bottom"/>
            <w:hideMark/>
          </w:tcPr>
          <w:p w14:paraId="028007C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CHEMBL1200688</w:t>
            </w:r>
          </w:p>
        </w:tc>
        <w:tc>
          <w:tcPr>
            <w:tcW w:w="4220" w:type="dxa"/>
            <w:tcBorders>
              <w:top w:val="nil"/>
              <w:left w:val="nil"/>
              <w:bottom w:val="single" w:sz="4" w:space="0" w:color="auto"/>
              <w:right w:val="single" w:sz="4" w:space="0" w:color="auto"/>
            </w:tcBorders>
            <w:shd w:val="clear" w:color="auto" w:fill="auto"/>
            <w:noWrap/>
            <w:vAlign w:val="bottom"/>
            <w:hideMark/>
          </w:tcPr>
          <w:p w14:paraId="04B616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09D29E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26DFA34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GLUCEPTATE</w:t>
            </w:r>
          </w:p>
        </w:tc>
        <w:tc>
          <w:tcPr>
            <w:tcW w:w="1479" w:type="dxa"/>
            <w:tcBorders>
              <w:top w:val="nil"/>
              <w:left w:val="nil"/>
              <w:bottom w:val="single" w:sz="4" w:space="0" w:color="auto"/>
              <w:right w:val="single" w:sz="4" w:space="0" w:color="auto"/>
            </w:tcBorders>
            <w:shd w:val="clear" w:color="auto" w:fill="auto"/>
            <w:noWrap/>
            <w:vAlign w:val="bottom"/>
            <w:hideMark/>
          </w:tcPr>
          <w:p w14:paraId="6C879D7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CHEMBL1200657</w:t>
            </w:r>
          </w:p>
        </w:tc>
        <w:tc>
          <w:tcPr>
            <w:tcW w:w="4220" w:type="dxa"/>
            <w:tcBorders>
              <w:top w:val="nil"/>
              <w:left w:val="nil"/>
              <w:bottom w:val="single" w:sz="4" w:space="0" w:color="auto"/>
              <w:right w:val="single" w:sz="4" w:space="0" w:color="auto"/>
            </w:tcBorders>
            <w:shd w:val="clear" w:color="auto" w:fill="auto"/>
            <w:noWrap/>
            <w:vAlign w:val="bottom"/>
            <w:hideMark/>
          </w:tcPr>
          <w:p w14:paraId="29B1447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E99139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5E63F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LACTOBIONATE</w:t>
            </w:r>
          </w:p>
        </w:tc>
        <w:tc>
          <w:tcPr>
            <w:tcW w:w="1479" w:type="dxa"/>
            <w:tcBorders>
              <w:top w:val="nil"/>
              <w:left w:val="nil"/>
              <w:bottom w:val="single" w:sz="4" w:space="0" w:color="auto"/>
              <w:right w:val="single" w:sz="4" w:space="0" w:color="auto"/>
            </w:tcBorders>
            <w:shd w:val="clear" w:color="auto" w:fill="auto"/>
            <w:noWrap/>
            <w:vAlign w:val="bottom"/>
            <w:hideMark/>
          </w:tcPr>
          <w:p w14:paraId="582E69D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CHEMBL1200506</w:t>
            </w:r>
          </w:p>
        </w:tc>
        <w:tc>
          <w:tcPr>
            <w:tcW w:w="4220" w:type="dxa"/>
            <w:tcBorders>
              <w:top w:val="nil"/>
              <w:left w:val="nil"/>
              <w:bottom w:val="single" w:sz="4" w:space="0" w:color="auto"/>
              <w:right w:val="single" w:sz="4" w:space="0" w:color="auto"/>
            </w:tcBorders>
            <w:shd w:val="clear" w:color="auto" w:fill="auto"/>
            <w:noWrap/>
            <w:vAlign w:val="bottom"/>
            <w:hideMark/>
          </w:tcPr>
          <w:p w14:paraId="079EB52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D01567B"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190F0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ERYTHROMYCIN STEARATE</w:t>
            </w:r>
          </w:p>
        </w:tc>
        <w:tc>
          <w:tcPr>
            <w:tcW w:w="1479" w:type="dxa"/>
            <w:tcBorders>
              <w:top w:val="nil"/>
              <w:left w:val="nil"/>
              <w:bottom w:val="single" w:sz="4" w:space="0" w:color="auto"/>
              <w:right w:val="single" w:sz="4" w:space="0" w:color="auto"/>
            </w:tcBorders>
            <w:shd w:val="clear" w:color="auto" w:fill="auto"/>
            <w:noWrap/>
            <w:vAlign w:val="bottom"/>
            <w:hideMark/>
          </w:tcPr>
          <w:p w14:paraId="305DBF3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CHEMBL1200510</w:t>
            </w:r>
          </w:p>
        </w:tc>
        <w:tc>
          <w:tcPr>
            <w:tcW w:w="4220" w:type="dxa"/>
            <w:tcBorders>
              <w:top w:val="nil"/>
              <w:left w:val="nil"/>
              <w:bottom w:val="single" w:sz="4" w:space="0" w:color="auto"/>
              <w:right w:val="single" w:sz="4" w:space="0" w:color="auto"/>
            </w:tcBorders>
            <w:shd w:val="clear" w:color="auto" w:fill="auto"/>
            <w:noWrap/>
            <w:vAlign w:val="bottom"/>
            <w:hideMark/>
          </w:tcPr>
          <w:p w14:paraId="177D4D0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5B6DF8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5F86B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GENTAMICIN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6BFC3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CHEMBL3039594</w:t>
            </w:r>
          </w:p>
        </w:tc>
        <w:tc>
          <w:tcPr>
            <w:tcW w:w="4220" w:type="dxa"/>
            <w:tcBorders>
              <w:top w:val="nil"/>
              <w:left w:val="nil"/>
              <w:bottom w:val="single" w:sz="4" w:space="0" w:color="auto"/>
              <w:right w:val="single" w:sz="4" w:space="0" w:color="auto"/>
            </w:tcBorders>
            <w:shd w:val="clear" w:color="auto" w:fill="auto"/>
            <w:noWrap/>
            <w:vAlign w:val="bottom"/>
            <w:hideMark/>
          </w:tcPr>
          <w:p w14:paraId="25CEB30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732E671"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3A9D23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KANAMYCIN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34F1C30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CHEMBL1446</w:t>
            </w:r>
          </w:p>
        </w:tc>
        <w:tc>
          <w:tcPr>
            <w:tcW w:w="4220" w:type="dxa"/>
            <w:tcBorders>
              <w:top w:val="nil"/>
              <w:left w:val="nil"/>
              <w:bottom w:val="single" w:sz="4" w:space="0" w:color="auto"/>
              <w:right w:val="single" w:sz="4" w:space="0" w:color="auto"/>
            </w:tcBorders>
            <w:shd w:val="clear" w:color="auto" w:fill="auto"/>
            <w:noWrap/>
            <w:vAlign w:val="bottom"/>
            <w:hideMark/>
          </w:tcPr>
          <w:p w14:paraId="39D4790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850AE7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6BF570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LINCOMYCIN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57AFA3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CHEMBL1201097</w:t>
            </w:r>
          </w:p>
        </w:tc>
        <w:tc>
          <w:tcPr>
            <w:tcW w:w="4220" w:type="dxa"/>
            <w:tcBorders>
              <w:top w:val="nil"/>
              <w:left w:val="nil"/>
              <w:bottom w:val="single" w:sz="4" w:space="0" w:color="auto"/>
              <w:right w:val="single" w:sz="4" w:space="0" w:color="auto"/>
            </w:tcBorders>
            <w:shd w:val="clear" w:color="auto" w:fill="auto"/>
            <w:noWrap/>
            <w:vAlign w:val="bottom"/>
            <w:hideMark/>
          </w:tcPr>
          <w:p w14:paraId="69DEED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5F9203F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A41A9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LINEZOLID</w:t>
            </w:r>
          </w:p>
        </w:tc>
        <w:tc>
          <w:tcPr>
            <w:tcW w:w="1479" w:type="dxa"/>
            <w:tcBorders>
              <w:top w:val="nil"/>
              <w:left w:val="nil"/>
              <w:bottom w:val="single" w:sz="4" w:space="0" w:color="auto"/>
              <w:right w:val="single" w:sz="4" w:space="0" w:color="auto"/>
            </w:tcBorders>
            <w:shd w:val="clear" w:color="auto" w:fill="auto"/>
            <w:noWrap/>
            <w:vAlign w:val="bottom"/>
            <w:hideMark/>
          </w:tcPr>
          <w:p w14:paraId="04135BE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CHEMBL126</w:t>
            </w:r>
          </w:p>
        </w:tc>
        <w:tc>
          <w:tcPr>
            <w:tcW w:w="4220" w:type="dxa"/>
            <w:tcBorders>
              <w:top w:val="nil"/>
              <w:left w:val="nil"/>
              <w:bottom w:val="single" w:sz="4" w:space="0" w:color="auto"/>
              <w:right w:val="single" w:sz="4" w:space="0" w:color="auto"/>
            </w:tcBorders>
            <w:shd w:val="clear" w:color="auto" w:fill="auto"/>
            <w:noWrap/>
            <w:vAlign w:val="bottom"/>
            <w:hideMark/>
          </w:tcPr>
          <w:p w14:paraId="75B944D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1A089116"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FAE958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MECLOCYCLINE SULFOSALICYLATE</w:t>
            </w:r>
          </w:p>
        </w:tc>
        <w:tc>
          <w:tcPr>
            <w:tcW w:w="1479" w:type="dxa"/>
            <w:tcBorders>
              <w:top w:val="nil"/>
              <w:left w:val="nil"/>
              <w:bottom w:val="single" w:sz="4" w:space="0" w:color="auto"/>
              <w:right w:val="single" w:sz="4" w:space="0" w:color="auto"/>
            </w:tcBorders>
            <w:shd w:val="clear" w:color="auto" w:fill="auto"/>
            <w:noWrap/>
            <w:vAlign w:val="bottom"/>
            <w:hideMark/>
          </w:tcPr>
          <w:p w14:paraId="67AC7AB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CHEMBL261772</w:t>
            </w:r>
          </w:p>
        </w:tc>
        <w:tc>
          <w:tcPr>
            <w:tcW w:w="4220" w:type="dxa"/>
            <w:tcBorders>
              <w:top w:val="nil"/>
              <w:left w:val="nil"/>
              <w:bottom w:val="single" w:sz="4" w:space="0" w:color="auto"/>
              <w:right w:val="single" w:sz="4" w:space="0" w:color="auto"/>
            </w:tcBorders>
            <w:shd w:val="clear" w:color="auto" w:fill="auto"/>
            <w:noWrap/>
            <w:vAlign w:val="bottom"/>
            <w:hideMark/>
          </w:tcPr>
          <w:p w14:paraId="5EEBE04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2EB4EB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2CBC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METHACYCLINE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4740D33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CHEMBL2146123</w:t>
            </w:r>
          </w:p>
        </w:tc>
        <w:tc>
          <w:tcPr>
            <w:tcW w:w="4220" w:type="dxa"/>
            <w:tcBorders>
              <w:top w:val="nil"/>
              <w:left w:val="nil"/>
              <w:bottom w:val="single" w:sz="4" w:space="0" w:color="auto"/>
              <w:right w:val="single" w:sz="4" w:space="0" w:color="auto"/>
            </w:tcBorders>
            <w:shd w:val="clear" w:color="auto" w:fill="auto"/>
            <w:noWrap/>
            <w:vAlign w:val="bottom"/>
            <w:hideMark/>
          </w:tcPr>
          <w:p w14:paraId="1CF3756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0869B51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370C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MINOCYCLINE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2F6FEF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CHEMBL1200881</w:t>
            </w:r>
          </w:p>
        </w:tc>
        <w:tc>
          <w:tcPr>
            <w:tcW w:w="4220" w:type="dxa"/>
            <w:tcBorders>
              <w:top w:val="nil"/>
              <w:left w:val="nil"/>
              <w:bottom w:val="single" w:sz="4" w:space="0" w:color="auto"/>
              <w:right w:val="single" w:sz="4" w:space="0" w:color="auto"/>
            </w:tcBorders>
            <w:shd w:val="clear" w:color="auto" w:fill="auto"/>
            <w:noWrap/>
            <w:vAlign w:val="bottom"/>
            <w:hideMark/>
          </w:tcPr>
          <w:p w14:paraId="68A1208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78A6F5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A55B36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24CFA9F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CHEMBL1275977</w:t>
            </w:r>
          </w:p>
        </w:tc>
        <w:tc>
          <w:tcPr>
            <w:tcW w:w="4220" w:type="dxa"/>
            <w:tcBorders>
              <w:top w:val="nil"/>
              <w:left w:val="nil"/>
              <w:bottom w:val="single" w:sz="4" w:space="0" w:color="auto"/>
              <w:right w:val="single" w:sz="4" w:space="0" w:color="auto"/>
            </w:tcBorders>
            <w:shd w:val="clear" w:color="auto" w:fill="auto"/>
            <w:noWrap/>
            <w:vAlign w:val="bottom"/>
            <w:hideMark/>
          </w:tcPr>
          <w:p w14:paraId="4DB9449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72CCE7F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4DD2A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NETILMICIN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63C592C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CHEMBL1200872</w:t>
            </w:r>
          </w:p>
        </w:tc>
        <w:tc>
          <w:tcPr>
            <w:tcW w:w="4220" w:type="dxa"/>
            <w:tcBorders>
              <w:top w:val="nil"/>
              <w:left w:val="nil"/>
              <w:bottom w:val="single" w:sz="4" w:space="0" w:color="auto"/>
              <w:right w:val="single" w:sz="4" w:space="0" w:color="auto"/>
            </w:tcBorders>
            <w:shd w:val="clear" w:color="auto" w:fill="auto"/>
            <w:noWrap/>
            <w:vAlign w:val="bottom"/>
            <w:hideMark/>
          </w:tcPr>
          <w:p w14:paraId="2D9CC8B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2BA4C52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9EB3C7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07B0CA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CHEMBL1517</w:t>
            </w:r>
          </w:p>
        </w:tc>
        <w:tc>
          <w:tcPr>
            <w:tcW w:w="4220" w:type="dxa"/>
            <w:tcBorders>
              <w:top w:val="nil"/>
              <w:left w:val="nil"/>
              <w:bottom w:val="single" w:sz="4" w:space="0" w:color="auto"/>
              <w:right w:val="single" w:sz="4" w:space="0" w:color="auto"/>
            </w:tcBorders>
            <w:shd w:val="clear" w:color="auto" w:fill="auto"/>
            <w:noWrap/>
            <w:vAlign w:val="bottom"/>
            <w:hideMark/>
          </w:tcPr>
          <w:p w14:paraId="5BA031D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6C3293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B2CE81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CALCIUM</w:t>
            </w:r>
          </w:p>
        </w:tc>
        <w:tc>
          <w:tcPr>
            <w:tcW w:w="1479" w:type="dxa"/>
            <w:tcBorders>
              <w:top w:val="nil"/>
              <w:left w:val="nil"/>
              <w:bottom w:val="single" w:sz="4" w:space="0" w:color="auto"/>
              <w:right w:val="single" w:sz="4" w:space="0" w:color="auto"/>
            </w:tcBorders>
            <w:shd w:val="clear" w:color="auto" w:fill="auto"/>
            <w:noWrap/>
            <w:vAlign w:val="bottom"/>
            <w:hideMark/>
          </w:tcPr>
          <w:p w14:paraId="34CFF87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CHEMBL2068727</w:t>
            </w:r>
          </w:p>
        </w:tc>
        <w:tc>
          <w:tcPr>
            <w:tcW w:w="4220" w:type="dxa"/>
            <w:tcBorders>
              <w:top w:val="nil"/>
              <w:left w:val="nil"/>
              <w:bottom w:val="single" w:sz="4" w:space="0" w:color="auto"/>
              <w:right w:val="single" w:sz="4" w:space="0" w:color="auto"/>
            </w:tcBorders>
            <w:shd w:val="clear" w:color="auto" w:fill="auto"/>
            <w:noWrap/>
            <w:vAlign w:val="bottom"/>
            <w:hideMark/>
          </w:tcPr>
          <w:p w14:paraId="297CE0A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589062D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81095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OXYTETRACYCLINE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2F3588F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CHEMBL1607480</w:t>
            </w:r>
          </w:p>
        </w:tc>
        <w:tc>
          <w:tcPr>
            <w:tcW w:w="4220" w:type="dxa"/>
            <w:tcBorders>
              <w:top w:val="nil"/>
              <w:left w:val="nil"/>
              <w:bottom w:val="single" w:sz="4" w:space="0" w:color="auto"/>
              <w:right w:val="single" w:sz="4" w:space="0" w:color="auto"/>
            </w:tcBorders>
            <w:shd w:val="clear" w:color="auto" w:fill="auto"/>
            <w:noWrap/>
            <w:vAlign w:val="bottom"/>
            <w:hideMark/>
          </w:tcPr>
          <w:p w14:paraId="33D39F3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06760D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62BB13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PAROMOMYCIN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453B254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CHEMBL2206196</w:t>
            </w:r>
          </w:p>
        </w:tc>
        <w:tc>
          <w:tcPr>
            <w:tcW w:w="4220" w:type="dxa"/>
            <w:tcBorders>
              <w:top w:val="nil"/>
              <w:left w:val="nil"/>
              <w:bottom w:val="single" w:sz="4" w:space="0" w:color="auto"/>
              <w:right w:val="single" w:sz="4" w:space="0" w:color="auto"/>
            </w:tcBorders>
            <w:shd w:val="clear" w:color="auto" w:fill="auto"/>
            <w:noWrap/>
            <w:vAlign w:val="bottom"/>
            <w:hideMark/>
          </w:tcPr>
          <w:p w14:paraId="091331B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C7CD8E"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FC1C9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PYRAZINAMIDE</w:t>
            </w:r>
          </w:p>
        </w:tc>
        <w:tc>
          <w:tcPr>
            <w:tcW w:w="1479" w:type="dxa"/>
            <w:tcBorders>
              <w:top w:val="nil"/>
              <w:left w:val="nil"/>
              <w:bottom w:val="single" w:sz="4" w:space="0" w:color="auto"/>
              <w:right w:val="single" w:sz="4" w:space="0" w:color="auto"/>
            </w:tcBorders>
            <w:shd w:val="clear" w:color="auto" w:fill="auto"/>
            <w:noWrap/>
            <w:vAlign w:val="bottom"/>
            <w:hideMark/>
          </w:tcPr>
          <w:p w14:paraId="5AE25F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CHEMBL614</w:t>
            </w:r>
          </w:p>
        </w:tc>
        <w:tc>
          <w:tcPr>
            <w:tcW w:w="4220" w:type="dxa"/>
            <w:tcBorders>
              <w:top w:val="nil"/>
              <w:left w:val="nil"/>
              <w:bottom w:val="single" w:sz="4" w:space="0" w:color="auto"/>
              <w:right w:val="single" w:sz="4" w:space="0" w:color="auto"/>
            </w:tcBorders>
            <w:shd w:val="clear" w:color="auto" w:fill="auto"/>
            <w:noWrap/>
            <w:vAlign w:val="bottom"/>
            <w:hideMark/>
          </w:tcPr>
          <w:p w14:paraId="3966EE1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C422BC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25901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QUINUPRISTIN</w:t>
            </w:r>
          </w:p>
        </w:tc>
        <w:tc>
          <w:tcPr>
            <w:tcW w:w="1479" w:type="dxa"/>
            <w:tcBorders>
              <w:top w:val="nil"/>
              <w:left w:val="nil"/>
              <w:bottom w:val="single" w:sz="4" w:space="0" w:color="auto"/>
              <w:right w:val="single" w:sz="4" w:space="0" w:color="auto"/>
            </w:tcBorders>
            <w:shd w:val="clear" w:color="auto" w:fill="auto"/>
            <w:noWrap/>
            <w:vAlign w:val="bottom"/>
            <w:hideMark/>
          </w:tcPr>
          <w:p w14:paraId="34156B1E"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CHEMBL1200649</w:t>
            </w:r>
          </w:p>
        </w:tc>
        <w:tc>
          <w:tcPr>
            <w:tcW w:w="4220" w:type="dxa"/>
            <w:tcBorders>
              <w:top w:val="nil"/>
              <w:left w:val="nil"/>
              <w:bottom w:val="single" w:sz="4" w:space="0" w:color="auto"/>
              <w:right w:val="single" w:sz="4" w:space="0" w:color="auto"/>
            </w:tcBorders>
            <w:shd w:val="clear" w:color="auto" w:fill="auto"/>
            <w:noWrap/>
            <w:vAlign w:val="bottom"/>
            <w:hideMark/>
          </w:tcPr>
          <w:p w14:paraId="34BB308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64BA43F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19523C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RETAPAMULIN</w:t>
            </w:r>
          </w:p>
        </w:tc>
        <w:tc>
          <w:tcPr>
            <w:tcW w:w="1479" w:type="dxa"/>
            <w:tcBorders>
              <w:top w:val="nil"/>
              <w:left w:val="nil"/>
              <w:bottom w:val="single" w:sz="4" w:space="0" w:color="auto"/>
              <w:right w:val="single" w:sz="4" w:space="0" w:color="auto"/>
            </w:tcBorders>
            <w:shd w:val="clear" w:color="auto" w:fill="auto"/>
            <w:noWrap/>
            <w:vAlign w:val="bottom"/>
            <w:hideMark/>
          </w:tcPr>
          <w:p w14:paraId="3189E6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CHEMBL409542</w:t>
            </w:r>
          </w:p>
        </w:tc>
        <w:tc>
          <w:tcPr>
            <w:tcW w:w="4220" w:type="dxa"/>
            <w:tcBorders>
              <w:top w:val="nil"/>
              <w:left w:val="nil"/>
              <w:bottom w:val="single" w:sz="4" w:space="0" w:color="auto"/>
              <w:right w:val="single" w:sz="4" w:space="0" w:color="auto"/>
            </w:tcBorders>
            <w:shd w:val="clear" w:color="auto" w:fill="auto"/>
            <w:noWrap/>
            <w:vAlign w:val="bottom"/>
            <w:hideMark/>
          </w:tcPr>
          <w:p w14:paraId="1269179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6C13166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8CDFAE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RIFABUTIN</w:t>
            </w:r>
          </w:p>
        </w:tc>
        <w:tc>
          <w:tcPr>
            <w:tcW w:w="1479" w:type="dxa"/>
            <w:tcBorders>
              <w:top w:val="nil"/>
              <w:left w:val="nil"/>
              <w:bottom w:val="single" w:sz="4" w:space="0" w:color="auto"/>
              <w:right w:val="single" w:sz="4" w:space="0" w:color="auto"/>
            </w:tcBorders>
            <w:shd w:val="clear" w:color="auto" w:fill="auto"/>
            <w:noWrap/>
            <w:vAlign w:val="bottom"/>
            <w:hideMark/>
          </w:tcPr>
          <w:p w14:paraId="711E3A4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CHEMBL444633</w:t>
            </w:r>
          </w:p>
        </w:tc>
        <w:tc>
          <w:tcPr>
            <w:tcW w:w="4220" w:type="dxa"/>
            <w:tcBorders>
              <w:top w:val="nil"/>
              <w:left w:val="nil"/>
              <w:bottom w:val="single" w:sz="4" w:space="0" w:color="auto"/>
              <w:right w:val="single" w:sz="4" w:space="0" w:color="auto"/>
            </w:tcBorders>
            <w:shd w:val="clear" w:color="auto" w:fill="auto"/>
            <w:noWrap/>
            <w:vAlign w:val="bottom"/>
            <w:hideMark/>
          </w:tcPr>
          <w:p w14:paraId="2FAF1DB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0E1B17E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34F0DA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RIFAMPICIN</w:t>
            </w:r>
          </w:p>
        </w:tc>
        <w:tc>
          <w:tcPr>
            <w:tcW w:w="1479" w:type="dxa"/>
            <w:tcBorders>
              <w:top w:val="nil"/>
              <w:left w:val="nil"/>
              <w:bottom w:val="single" w:sz="4" w:space="0" w:color="auto"/>
              <w:right w:val="single" w:sz="4" w:space="0" w:color="auto"/>
            </w:tcBorders>
            <w:shd w:val="clear" w:color="auto" w:fill="auto"/>
            <w:noWrap/>
            <w:vAlign w:val="bottom"/>
            <w:hideMark/>
          </w:tcPr>
          <w:p w14:paraId="7ACB0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CHEMBL374478</w:t>
            </w:r>
          </w:p>
        </w:tc>
        <w:tc>
          <w:tcPr>
            <w:tcW w:w="4220" w:type="dxa"/>
            <w:tcBorders>
              <w:top w:val="nil"/>
              <w:left w:val="nil"/>
              <w:bottom w:val="single" w:sz="4" w:space="0" w:color="auto"/>
              <w:right w:val="single" w:sz="4" w:space="0" w:color="auto"/>
            </w:tcBorders>
            <w:shd w:val="clear" w:color="auto" w:fill="auto"/>
            <w:noWrap/>
            <w:vAlign w:val="bottom"/>
            <w:hideMark/>
          </w:tcPr>
          <w:p w14:paraId="596EE38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42C32100"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07076F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RIFAPENTINE</w:t>
            </w:r>
          </w:p>
        </w:tc>
        <w:tc>
          <w:tcPr>
            <w:tcW w:w="1479" w:type="dxa"/>
            <w:tcBorders>
              <w:top w:val="nil"/>
              <w:left w:val="nil"/>
              <w:bottom w:val="single" w:sz="4" w:space="0" w:color="auto"/>
              <w:right w:val="single" w:sz="4" w:space="0" w:color="auto"/>
            </w:tcBorders>
            <w:shd w:val="clear" w:color="auto" w:fill="auto"/>
            <w:noWrap/>
            <w:vAlign w:val="bottom"/>
            <w:hideMark/>
          </w:tcPr>
          <w:p w14:paraId="3590EC9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CHEMBL1660</w:t>
            </w:r>
          </w:p>
        </w:tc>
        <w:tc>
          <w:tcPr>
            <w:tcW w:w="4220" w:type="dxa"/>
            <w:tcBorders>
              <w:top w:val="nil"/>
              <w:left w:val="nil"/>
              <w:bottom w:val="single" w:sz="4" w:space="0" w:color="auto"/>
              <w:right w:val="single" w:sz="4" w:space="0" w:color="auto"/>
            </w:tcBorders>
            <w:shd w:val="clear" w:color="auto" w:fill="auto"/>
            <w:noWrap/>
            <w:vAlign w:val="bottom"/>
            <w:hideMark/>
          </w:tcPr>
          <w:p w14:paraId="13D08D2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3938DE85"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2D5DA0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RIFAXIMIN</w:t>
            </w:r>
          </w:p>
        </w:tc>
        <w:tc>
          <w:tcPr>
            <w:tcW w:w="1479" w:type="dxa"/>
            <w:tcBorders>
              <w:top w:val="nil"/>
              <w:left w:val="nil"/>
              <w:bottom w:val="single" w:sz="4" w:space="0" w:color="auto"/>
              <w:right w:val="single" w:sz="4" w:space="0" w:color="auto"/>
            </w:tcBorders>
            <w:shd w:val="clear" w:color="auto" w:fill="auto"/>
            <w:noWrap/>
            <w:vAlign w:val="bottom"/>
            <w:hideMark/>
          </w:tcPr>
          <w:p w14:paraId="711B623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CHEMBL1617</w:t>
            </w:r>
          </w:p>
        </w:tc>
        <w:tc>
          <w:tcPr>
            <w:tcW w:w="4220" w:type="dxa"/>
            <w:tcBorders>
              <w:top w:val="nil"/>
              <w:left w:val="nil"/>
              <w:bottom w:val="single" w:sz="4" w:space="0" w:color="auto"/>
              <w:right w:val="single" w:sz="4" w:space="0" w:color="auto"/>
            </w:tcBorders>
            <w:shd w:val="clear" w:color="auto" w:fill="auto"/>
            <w:noWrap/>
            <w:vAlign w:val="bottom"/>
            <w:hideMark/>
          </w:tcPr>
          <w:p w14:paraId="4293BFF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DNA-directed RNA polymerase inhibitor</w:t>
            </w:r>
          </w:p>
        </w:tc>
      </w:tr>
      <w:tr w:rsidR="00260E9E" w:rsidRPr="00260E9E" w14:paraId="18E931BD"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55BD621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lastRenderedPageBreak/>
              <w:t>SPECTINOMYCIN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5D68FB0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CHEMBL1200407</w:t>
            </w:r>
          </w:p>
        </w:tc>
        <w:tc>
          <w:tcPr>
            <w:tcW w:w="4220" w:type="dxa"/>
            <w:tcBorders>
              <w:top w:val="nil"/>
              <w:left w:val="nil"/>
              <w:bottom w:val="single" w:sz="4" w:space="0" w:color="auto"/>
              <w:right w:val="single" w:sz="4" w:space="0" w:color="auto"/>
            </w:tcBorders>
            <w:shd w:val="clear" w:color="auto" w:fill="auto"/>
            <w:noWrap/>
            <w:vAlign w:val="bottom"/>
            <w:hideMark/>
          </w:tcPr>
          <w:p w14:paraId="1F72F9E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E9CCE12"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525E2F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STREPTOMYCIN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59803C1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CHEMBL453087</w:t>
            </w:r>
          </w:p>
        </w:tc>
        <w:tc>
          <w:tcPr>
            <w:tcW w:w="4220" w:type="dxa"/>
            <w:tcBorders>
              <w:top w:val="nil"/>
              <w:left w:val="nil"/>
              <w:bottom w:val="single" w:sz="4" w:space="0" w:color="auto"/>
              <w:right w:val="single" w:sz="4" w:space="0" w:color="auto"/>
            </w:tcBorders>
            <w:shd w:val="clear" w:color="auto" w:fill="auto"/>
            <w:noWrap/>
            <w:vAlign w:val="bottom"/>
            <w:hideMark/>
          </w:tcPr>
          <w:p w14:paraId="278E714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C9DDE8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09A462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TELITHROMYCIN</w:t>
            </w:r>
          </w:p>
        </w:tc>
        <w:tc>
          <w:tcPr>
            <w:tcW w:w="1479" w:type="dxa"/>
            <w:tcBorders>
              <w:top w:val="nil"/>
              <w:left w:val="nil"/>
              <w:bottom w:val="single" w:sz="4" w:space="0" w:color="auto"/>
              <w:right w:val="single" w:sz="4" w:space="0" w:color="auto"/>
            </w:tcBorders>
            <w:shd w:val="clear" w:color="auto" w:fill="auto"/>
            <w:noWrap/>
            <w:vAlign w:val="bottom"/>
            <w:hideMark/>
          </w:tcPr>
          <w:p w14:paraId="398145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CHEMBL1136</w:t>
            </w:r>
          </w:p>
        </w:tc>
        <w:tc>
          <w:tcPr>
            <w:tcW w:w="4220" w:type="dxa"/>
            <w:tcBorders>
              <w:top w:val="nil"/>
              <w:left w:val="nil"/>
              <w:bottom w:val="single" w:sz="4" w:space="0" w:color="auto"/>
              <w:right w:val="single" w:sz="4" w:space="0" w:color="auto"/>
            </w:tcBorders>
            <w:shd w:val="clear" w:color="auto" w:fill="auto"/>
            <w:noWrap/>
            <w:vAlign w:val="bottom"/>
            <w:hideMark/>
          </w:tcPr>
          <w:p w14:paraId="2F5A774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0813DCF"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0F6E48F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w:t>
            </w:r>
          </w:p>
        </w:tc>
        <w:tc>
          <w:tcPr>
            <w:tcW w:w="1479" w:type="dxa"/>
            <w:tcBorders>
              <w:top w:val="nil"/>
              <w:left w:val="nil"/>
              <w:bottom w:val="single" w:sz="4" w:space="0" w:color="auto"/>
              <w:right w:val="single" w:sz="4" w:space="0" w:color="auto"/>
            </w:tcBorders>
            <w:shd w:val="clear" w:color="auto" w:fill="auto"/>
            <w:noWrap/>
            <w:vAlign w:val="bottom"/>
            <w:hideMark/>
          </w:tcPr>
          <w:p w14:paraId="14F306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CHEMBL1440</w:t>
            </w:r>
          </w:p>
        </w:tc>
        <w:tc>
          <w:tcPr>
            <w:tcW w:w="4220" w:type="dxa"/>
            <w:tcBorders>
              <w:top w:val="nil"/>
              <w:left w:val="nil"/>
              <w:bottom w:val="single" w:sz="4" w:space="0" w:color="auto"/>
              <w:right w:val="single" w:sz="4" w:space="0" w:color="auto"/>
            </w:tcBorders>
            <w:shd w:val="clear" w:color="auto" w:fill="auto"/>
            <w:noWrap/>
            <w:vAlign w:val="bottom"/>
            <w:hideMark/>
          </w:tcPr>
          <w:p w14:paraId="4A476883"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3F9E84D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92D0E5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HYDROCHLORIDE</w:t>
            </w:r>
          </w:p>
        </w:tc>
        <w:tc>
          <w:tcPr>
            <w:tcW w:w="1479" w:type="dxa"/>
            <w:tcBorders>
              <w:top w:val="nil"/>
              <w:left w:val="nil"/>
              <w:bottom w:val="single" w:sz="4" w:space="0" w:color="auto"/>
              <w:right w:val="single" w:sz="4" w:space="0" w:color="auto"/>
            </w:tcBorders>
            <w:shd w:val="clear" w:color="auto" w:fill="auto"/>
            <w:noWrap/>
            <w:vAlign w:val="bottom"/>
            <w:hideMark/>
          </w:tcPr>
          <w:p w14:paraId="008BAE7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CHEMBL454950</w:t>
            </w:r>
          </w:p>
        </w:tc>
        <w:tc>
          <w:tcPr>
            <w:tcW w:w="4220" w:type="dxa"/>
            <w:tcBorders>
              <w:top w:val="nil"/>
              <w:left w:val="nil"/>
              <w:bottom w:val="single" w:sz="4" w:space="0" w:color="auto"/>
              <w:right w:val="single" w:sz="4" w:space="0" w:color="auto"/>
            </w:tcBorders>
            <w:shd w:val="clear" w:color="auto" w:fill="auto"/>
            <w:noWrap/>
            <w:vAlign w:val="bottom"/>
            <w:hideMark/>
          </w:tcPr>
          <w:p w14:paraId="09AFFD8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1A6F5D7"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3F5A9B5C"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TETRACYCLINE PHOSPHATE COMPLEX</w:t>
            </w:r>
          </w:p>
        </w:tc>
        <w:tc>
          <w:tcPr>
            <w:tcW w:w="1479" w:type="dxa"/>
            <w:tcBorders>
              <w:top w:val="nil"/>
              <w:left w:val="nil"/>
              <w:bottom w:val="single" w:sz="4" w:space="0" w:color="auto"/>
              <w:right w:val="single" w:sz="4" w:space="0" w:color="auto"/>
            </w:tcBorders>
            <w:shd w:val="clear" w:color="auto" w:fill="auto"/>
            <w:noWrap/>
            <w:vAlign w:val="bottom"/>
            <w:hideMark/>
          </w:tcPr>
          <w:p w14:paraId="1206EE9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CHEMBL1201071</w:t>
            </w:r>
          </w:p>
        </w:tc>
        <w:tc>
          <w:tcPr>
            <w:tcW w:w="4220" w:type="dxa"/>
            <w:tcBorders>
              <w:top w:val="nil"/>
              <w:left w:val="nil"/>
              <w:bottom w:val="single" w:sz="4" w:space="0" w:color="auto"/>
              <w:right w:val="single" w:sz="4" w:space="0" w:color="auto"/>
            </w:tcBorders>
            <w:shd w:val="clear" w:color="auto" w:fill="auto"/>
            <w:noWrap/>
            <w:vAlign w:val="bottom"/>
            <w:hideMark/>
          </w:tcPr>
          <w:p w14:paraId="2EFBEC5A"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452D5938"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4D31F4F9"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TIGECYCLINE</w:t>
            </w:r>
          </w:p>
        </w:tc>
        <w:tc>
          <w:tcPr>
            <w:tcW w:w="1479" w:type="dxa"/>
            <w:tcBorders>
              <w:top w:val="nil"/>
              <w:left w:val="nil"/>
              <w:bottom w:val="single" w:sz="4" w:space="0" w:color="auto"/>
              <w:right w:val="single" w:sz="4" w:space="0" w:color="auto"/>
            </w:tcBorders>
            <w:shd w:val="clear" w:color="auto" w:fill="auto"/>
            <w:noWrap/>
            <w:vAlign w:val="bottom"/>
            <w:hideMark/>
          </w:tcPr>
          <w:p w14:paraId="108FD352"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CHEMBL376140</w:t>
            </w:r>
          </w:p>
        </w:tc>
        <w:tc>
          <w:tcPr>
            <w:tcW w:w="4220" w:type="dxa"/>
            <w:tcBorders>
              <w:top w:val="nil"/>
              <w:left w:val="nil"/>
              <w:bottom w:val="single" w:sz="4" w:space="0" w:color="auto"/>
              <w:right w:val="single" w:sz="4" w:space="0" w:color="auto"/>
            </w:tcBorders>
            <w:shd w:val="clear" w:color="auto" w:fill="auto"/>
            <w:noWrap/>
            <w:vAlign w:val="bottom"/>
            <w:hideMark/>
          </w:tcPr>
          <w:p w14:paraId="78AAA29D"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Bacterial 70S ribosome inhibitor</w:t>
            </w:r>
          </w:p>
        </w:tc>
      </w:tr>
      <w:tr w:rsidR="00260E9E" w:rsidRPr="00260E9E" w14:paraId="156BF7C3"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77C4A0AB"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w:t>
            </w:r>
          </w:p>
        </w:tc>
        <w:tc>
          <w:tcPr>
            <w:tcW w:w="1479" w:type="dxa"/>
            <w:tcBorders>
              <w:top w:val="nil"/>
              <w:left w:val="nil"/>
              <w:bottom w:val="single" w:sz="4" w:space="0" w:color="auto"/>
              <w:right w:val="single" w:sz="4" w:space="0" w:color="auto"/>
            </w:tcBorders>
            <w:shd w:val="clear" w:color="auto" w:fill="auto"/>
            <w:noWrap/>
            <w:vAlign w:val="bottom"/>
            <w:hideMark/>
          </w:tcPr>
          <w:p w14:paraId="4D54AC7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CHEMBL1747</w:t>
            </w:r>
          </w:p>
        </w:tc>
        <w:tc>
          <w:tcPr>
            <w:tcW w:w="4220" w:type="dxa"/>
            <w:tcBorders>
              <w:top w:val="nil"/>
              <w:left w:val="nil"/>
              <w:bottom w:val="single" w:sz="4" w:space="0" w:color="auto"/>
              <w:right w:val="single" w:sz="4" w:space="0" w:color="auto"/>
            </w:tcBorders>
            <w:shd w:val="clear" w:color="auto" w:fill="auto"/>
            <w:noWrap/>
            <w:vAlign w:val="bottom"/>
            <w:hideMark/>
          </w:tcPr>
          <w:p w14:paraId="4469443F"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4CCDDD3C"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6A0CA34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TOBRAMYCIN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01E06716"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CHEMBL1200780</w:t>
            </w:r>
          </w:p>
        </w:tc>
        <w:tc>
          <w:tcPr>
            <w:tcW w:w="4220" w:type="dxa"/>
            <w:tcBorders>
              <w:top w:val="nil"/>
              <w:left w:val="nil"/>
              <w:bottom w:val="single" w:sz="4" w:space="0" w:color="auto"/>
              <w:right w:val="single" w:sz="4" w:space="0" w:color="auto"/>
            </w:tcBorders>
            <w:shd w:val="clear" w:color="auto" w:fill="auto"/>
            <w:noWrap/>
            <w:vAlign w:val="bottom"/>
            <w:hideMark/>
          </w:tcPr>
          <w:p w14:paraId="18DF626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35519A74"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0AD27E8"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TROLEANDOMYCIN</w:t>
            </w:r>
          </w:p>
        </w:tc>
        <w:tc>
          <w:tcPr>
            <w:tcW w:w="1479" w:type="dxa"/>
            <w:tcBorders>
              <w:top w:val="nil"/>
              <w:left w:val="nil"/>
              <w:bottom w:val="single" w:sz="4" w:space="0" w:color="auto"/>
              <w:right w:val="single" w:sz="4" w:space="0" w:color="auto"/>
            </w:tcBorders>
            <w:shd w:val="clear" w:color="auto" w:fill="auto"/>
            <w:noWrap/>
            <w:vAlign w:val="bottom"/>
            <w:hideMark/>
          </w:tcPr>
          <w:p w14:paraId="5DE0B257"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CHEMBL564085</w:t>
            </w:r>
          </w:p>
        </w:tc>
        <w:tc>
          <w:tcPr>
            <w:tcW w:w="4220" w:type="dxa"/>
            <w:tcBorders>
              <w:top w:val="nil"/>
              <w:left w:val="nil"/>
              <w:bottom w:val="single" w:sz="4" w:space="0" w:color="auto"/>
              <w:right w:val="single" w:sz="4" w:space="0" w:color="auto"/>
            </w:tcBorders>
            <w:shd w:val="clear" w:color="auto" w:fill="auto"/>
            <w:noWrap/>
            <w:vAlign w:val="bottom"/>
            <w:hideMark/>
          </w:tcPr>
          <w:p w14:paraId="1026A340"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r w:rsidR="00260E9E" w:rsidRPr="00260E9E" w14:paraId="02A6AD79" w14:textId="77777777" w:rsidTr="00260E9E">
        <w:trPr>
          <w:trHeight w:val="300"/>
        </w:trPr>
        <w:tc>
          <w:tcPr>
            <w:tcW w:w="3560" w:type="dxa"/>
            <w:tcBorders>
              <w:top w:val="nil"/>
              <w:left w:val="single" w:sz="4" w:space="0" w:color="auto"/>
              <w:bottom w:val="single" w:sz="4" w:space="0" w:color="auto"/>
              <w:right w:val="single" w:sz="4" w:space="0" w:color="auto"/>
            </w:tcBorders>
            <w:shd w:val="clear" w:color="auto" w:fill="auto"/>
            <w:noWrap/>
            <w:vAlign w:val="bottom"/>
            <w:hideMark/>
          </w:tcPr>
          <w:p w14:paraId="169F2391"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VIOMYCIN SULFATE</w:t>
            </w:r>
          </w:p>
        </w:tc>
        <w:tc>
          <w:tcPr>
            <w:tcW w:w="1479" w:type="dxa"/>
            <w:tcBorders>
              <w:top w:val="nil"/>
              <w:left w:val="nil"/>
              <w:bottom w:val="single" w:sz="4" w:space="0" w:color="auto"/>
              <w:right w:val="single" w:sz="4" w:space="0" w:color="auto"/>
            </w:tcBorders>
            <w:shd w:val="clear" w:color="auto" w:fill="auto"/>
            <w:noWrap/>
            <w:vAlign w:val="bottom"/>
            <w:hideMark/>
          </w:tcPr>
          <w:p w14:paraId="722439D4"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CHEMBL1200526</w:t>
            </w:r>
          </w:p>
        </w:tc>
        <w:tc>
          <w:tcPr>
            <w:tcW w:w="4220" w:type="dxa"/>
            <w:tcBorders>
              <w:top w:val="nil"/>
              <w:left w:val="nil"/>
              <w:bottom w:val="single" w:sz="4" w:space="0" w:color="auto"/>
              <w:right w:val="single" w:sz="4" w:space="0" w:color="auto"/>
            </w:tcBorders>
            <w:shd w:val="clear" w:color="auto" w:fill="auto"/>
            <w:noWrap/>
            <w:vAlign w:val="bottom"/>
            <w:hideMark/>
          </w:tcPr>
          <w:p w14:paraId="72CB7725" w14:textId="77777777" w:rsidR="00260E9E" w:rsidRPr="00260E9E" w:rsidRDefault="00260E9E" w:rsidP="00260E9E">
            <w:pPr>
              <w:spacing w:after="0" w:line="240" w:lineRule="auto"/>
              <w:rPr>
                <w:rFonts w:ascii="Calibri" w:eastAsia="Times New Roman" w:hAnsi="Calibri" w:cs="Calibri"/>
                <w:color w:val="000000"/>
                <w:sz w:val="18"/>
                <w:szCs w:val="18"/>
              </w:rPr>
            </w:pPr>
            <w:r w:rsidRPr="00260E9E">
              <w:rPr>
                <w:rFonts w:ascii="Calibri" w:eastAsia="Times New Roman" w:hAnsi="Calibri" w:cs="Calibri"/>
                <w:color w:val="000000"/>
                <w:sz w:val="18"/>
                <w:szCs w:val="18"/>
              </w:rPr>
              <w:t>70S ribosome inhibitor</w:t>
            </w:r>
          </w:p>
        </w:tc>
      </w:tr>
    </w:tbl>
    <w:p w14:paraId="35CED79B" w14:textId="4BEE1E90" w:rsidR="00260E9E" w:rsidRDefault="00260E9E" w:rsidP="002B784D">
      <w:pPr>
        <w:spacing w:after="0" w:line="240" w:lineRule="auto"/>
        <w:rPr>
          <w:rFonts w:ascii="Courier New" w:hAnsi="Courier New" w:cs="Courier New"/>
          <w:sz w:val="18"/>
          <w:szCs w:val="18"/>
        </w:rPr>
      </w:pPr>
    </w:p>
    <w:p w14:paraId="09174E50" w14:textId="4AD9C3CC" w:rsidR="00260E9E" w:rsidRDefault="00260E9E" w:rsidP="002B784D">
      <w:pPr>
        <w:spacing w:after="0" w:line="240" w:lineRule="auto"/>
        <w:rPr>
          <w:rFonts w:ascii="Courier New" w:hAnsi="Courier New" w:cs="Courier New"/>
          <w:sz w:val="18"/>
          <w:szCs w:val="18"/>
        </w:rPr>
      </w:pPr>
    </w:p>
    <w:p w14:paraId="1F39559C" w14:textId="1F1582E5" w:rsidR="00260E9E" w:rsidRDefault="00260E9E" w:rsidP="00260E9E">
      <w:pPr>
        <w:pStyle w:val="Heading2"/>
      </w:pPr>
      <w:bookmarkStart w:id="43" w:name="_Ref470846682"/>
      <w:r>
        <w:t>Chlamidia drugs query.</w:t>
      </w:r>
      <w:bookmarkEnd w:id="43"/>
    </w:p>
    <w:p w14:paraId="57AFF0D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select distinct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md.chembl_id</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mechanism_of_action</w:t>
      </w:r>
      <w:proofErr w:type="spellEnd"/>
    </w:p>
    <w:p w14:paraId="13B7256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FROM blast_statistics </w:t>
      </w:r>
      <w:proofErr w:type="spellStart"/>
      <w:r w:rsidRPr="00260E9E">
        <w:rPr>
          <w:rFonts w:ascii="Courier New" w:hAnsi="Courier New" w:cs="Courier New"/>
          <w:sz w:val="18"/>
          <w:szCs w:val="18"/>
        </w:rPr>
        <w:t>bs</w:t>
      </w:r>
      <w:proofErr w:type="spellEnd"/>
    </w:p>
    <w:p w14:paraId="742283DB"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tax_norm_threshold</w:t>
      </w:r>
      <w:proofErr w:type="spellEnd"/>
      <w:r w:rsidRPr="00260E9E">
        <w:rPr>
          <w:rFonts w:ascii="Courier New" w:hAnsi="Courier New" w:cs="Courier New"/>
          <w:sz w:val="18"/>
          <w:szCs w:val="18"/>
        </w:rPr>
        <w:t xml:space="preserve"> t</w:t>
      </w:r>
    </w:p>
    <w:p w14:paraId="6B29658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target_components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tc</w:t>
      </w:r>
      <w:proofErr w:type="spellEnd"/>
    </w:p>
    <w:p w14:paraId="2E293813"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target_dictionary</w:t>
      </w:r>
      <w:proofErr w:type="spellEnd"/>
      <w:r w:rsidRPr="00260E9E">
        <w:rPr>
          <w:rFonts w:ascii="Courier New" w:hAnsi="Courier New" w:cs="Courier New"/>
          <w:sz w:val="18"/>
          <w:szCs w:val="18"/>
        </w:rPr>
        <w:t xml:space="preserve"> td</w:t>
      </w:r>
    </w:p>
    <w:p w14:paraId="7E58FBC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drug_mechanism</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dm</w:t>
      </w:r>
      <w:proofErr w:type="spellEnd"/>
    </w:p>
    <w:p w14:paraId="36BF069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molecule_dictionary</w:t>
      </w:r>
      <w:proofErr w:type="spellEnd"/>
      <w:r w:rsidRPr="00260E9E">
        <w:rPr>
          <w:rFonts w:ascii="Courier New" w:hAnsi="Courier New" w:cs="Courier New"/>
          <w:sz w:val="18"/>
          <w:szCs w:val="18"/>
        </w:rPr>
        <w:t xml:space="preserve"> md</w:t>
      </w:r>
    </w:p>
    <w:p w14:paraId="596B8812"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binding_sites</w:t>
      </w:r>
      <w:proofErr w:type="spellEnd"/>
      <w:r w:rsidRPr="00260E9E">
        <w:rPr>
          <w:rFonts w:ascii="Courier New" w:hAnsi="Courier New" w:cs="Courier New"/>
          <w:sz w:val="18"/>
          <w:szCs w:val="18"/>
        </w:rPr>
        <w:t xml:space="preserve"> bind</w:t>
      </w:r>
    </w:p>
    <w:p w14:paraId="0D4FF881"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WHERE </w:t>
      </w:r>
      <w:proofErr w:type="spellStart"/>
      <w:r w:rsidRPr="00260E9E">
        <w:rPr>
          <w:rFonts w:ascii="Courier New" w:hAnsi="Courier New" w:cs="Courier New"/>
          <w:sz w:val="18"/>
          <w:szCs w:val="18"/>
        </w:rPr>
        <w:t>bs.score</w:t>
      </w:r>
      <w:proofErr w:type="spellEnd"/>
      <w:r w:rsidRPr="00260E9E">
        <w:rPr>
          <w:rFonts w:ascii="Courier New" w:hAnsi="Courier New" w:cs="Courier New"/>
          <w:sz w:val="18"/>
          <w:szCs w:val="18"/>
        </w:rPr>
        <w:t xml:space="preserve"> &gt; </w:t>
      </w:r>
      <w:proofErr w:type="spellStart"/>
      <w:r w:rsidRPr="00260E9E">
        <w:rPr>
          <w:rFonts w:ascii="Courier New" w:hAnsi="Courier New" w:cs="Courier New"/>
          <w:sz w:val="18"/>
          <w:szCs w:val="18"/>
        </w:rPr>
        <w:t>t.threshold</w:t>
      </w:r>
      <w:proofErr w:type="spellEnd"/>
    </w:p>
    <w:p w14:paraId="4FFD17CC"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3B86CA05"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bs.expect</w:t>
      </w:r>
      <w:proofErr w:type="spellEnd"/>
      <w:r w:rsidRPr="00260E9E">
        <w:rPr>
          <w:rFonts w:ascii="Courier New" w:hAnsi="Courier New" w:cs="Courier New"/>
          <w:sz w:val="18"/>
          <w:szCs w:val="18"/>
        </w:rPr>
        <w:t xml:space="preserve"> &lt; .001</w:t>
      </w:r>
    </w:p>
    <w:p w14:paraId="3D0104A6"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bs.targ_comp</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tc.component_id</w:t>
      </w:r>
      <w:proofErr w:type="spellEnd"/>
    </w:p>
    <w:p w14:paraId="6B1C1E2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272561</w:t>
      </w:r>
    </w:p>
    <w:p w14:paraId="30BECEA9"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bs.tax_id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t.tax_id</w:t>
      </w:r>
      <w:proofErr w:type="spellEnd"/>
    </w:p>
    <w:p w14:paraId="230AFE4A"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tc.tid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td.tid</w:t>
      </w:r>
      <w:proofErr w:type="spellEnd"/>
    </w:p>
    <w:p w14:paraId="77CA2F00"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bind.tid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tc.tid</w:t>
      </w:r>
      <w:proofErr w:type="spellEnd"/>
    </w:p>
    <w:p w14:paraId="227A16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dm.site_id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bind.site_id</w:t>
      </w:r>
      <w:proofErr w:type="spellEnd"/>
    </w:p>
    <w:p w14:paraId="40B27E7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w:t>
      </w:r>
      <w:proofErr w:type="spellStart"/>
      <w:r w:rsidRPr="00260E9E">
        <w:rPr>
          <w:rFonts w:ascii="Courier New" w:hAnsi="Courier New" w:cs="Courier New"/>
          <w:sz w:val="18"/>
          <w:szCs w:val="18"/>
        </w:rPr>
        <w:t>md.molregno</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dm.molregno</w:t>
      </w:r>
      <w:proofErr w:type="spellEnd"/>
    </w:p>
    <w:p w14:paraId="1AAA7034"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 and not exists (select 1 </w:t>
      </w:r>
    </w:p>
    <w:p w14:paraId="179F2D9F"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from </w:t>
      </w:r>
      <w:proofErr w:type="spellStart"/>
      <w:r w:rsidRPr="00260E9E">
        <w:rPr>
          <w:rFonts w:ascii="Courier New" w:hAnsi="Courier New" w:cs="Courier New"/>
          <w:sz w:val="18"/>
          <w:szCs w:val="18"/>
        </w:rPr>
        <w:t>exclude_organisms</w:t>
      </w:r>
      <w:proofErr w:type="spellEnd"/>
      <w:r w:rsidRPr="00260E9E">
        <w:rPr>
          <w:rFonts w:ascii="Courier New" w:hAnsi="Courier New" w:cs="Courier New"/>
          <w:sz w:val="18"/>
          <w:szCs w:val="18"/>
        </w:rPr>
        <w:t xml:space="preserve"> </w:t>
      </w:r>
      <w:proofErr w:type="spellStart"/>
      <w:r w:rsidRPr="00260E9E">
        <w:rPr>
          <w:rFonts w:ascii="Courier New" w:hAnsi="Courier New" w:cs="Courier New"/>
          <w:sz w:val="18"/>
          <w:szCs w:val="18"/>
        </w:rPr>
        <w:t>eo</w:t>
      </w:r>
      <w:proofErr w:type="spellEnd"/>
    </w:p>
    <w:p w14:paraId="50A5DF1D"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 xml:space="preserve">where </w:t>
      </w:r>
      <w:proofErr w:type="spellStart"/>
      <w:r w:rsidRPr="00260E9E">
        <w:rPr>
          <w:rFonts w:ascii="Courier New" w:hAnsi="Courier New" w:cs="Courier New"/>
          <w:sz w:val="18"/>
          <w:szCs w:val="18"/>
        </w:rPr>
        <w:t>eo.tax_id</w:t>
      </w:r>
      <w:proofErr w:type="spellEnd"/>
      <w:r w:rsidRPr="00260E9E">
        <w:rPr>
          <w:rFonts w:ascii="Courier New" w:hAnsi="Courier New" w:cs="Courier New"/>
          <w:sz w:val="18"/>
          <w:szCs w:val="18"/>
        </w:rPr>
        <w:t xml:space="preserve"> = </w:t>
      </w:r>
      <w:proofErr w:type="spellStart"/>
      <w:r w:rsidRPr="00260E9E">
        <w:rPr>
          <w:rFonts w:ascii="Courier New" w:hAnsi="Courier New" w:cs="Courier New"/>
          <w:sz w:val="18"/>
          <w:szCs w:val="18"/>
        </w:rPr>
        <w:t>td.tax_id</w:t>
      </w:r>
      <w:proofErr w:type="spellEnd"/>
    </w:p>
    <w:p w14:paraId="066D37C7" w14:textId="77777777" w:rsidR="00260E9E" w:rsidRP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ab/>
      </w:r>
      <w:r w:rsidRPr="00260E9E">
        <w:rPr>
          <w:rFonts w:ascii="Courier New" w:hAnsi="Courier New" w:cs="Courier New"/>
          <w:sz w:val="18"/>
          <w:szCs w:val="18"/>
        </w:rPr>
        <w:tab/>
        <w:t>)</w:t>
      </w:r>
    </w:p>
    <w:p w14:paraId="174B5EE4" w14:textId="04984971" w:rsidR="00260E9E" w:rsidRDefault="00260E9E" w:rsidP="00260E9E">
      <w:pPr>
        <w:spacing w:after="0" w:line="240" w:lineRule="auto"/>
        <w:rPr>
          <w:rFonts w:ascii="Courier New" w:hAnsi="Courier New" w:cs="Courier New"/>
          <w:sz w:val="18"/>
          <w:szCs w:val="18"/>
        </w:rPr>
      </w:pPr>
      <w:r w:rsidRPr="00260E9E">
        <w:rPr>
          <w:rFonts w:ascii="Courier New" w:hAnsi="Courier New" w:cs="Courier New"/>
          <w:sz w:val="18"/>
          <w:szCs w:val="18"/>
        </w:rPr>
        <w:t xml:space="preserve">order by </w:t>
      </w:r>
      <w:proofErr w:type="spellStart"/>
      <w:r w:rsidRPr="00260E9E">
        <w:rPr>
          <w:rFonts w:ascii="Courier New" w:hAnsi="Courier New" w:cs="Courier New"/>
          <w:sz w:val="18"/>
          <w:szCs w:val="18"/>
        </w:rPr>
        <w:t>md.pref_name</w:t>
      </w:r>
      <w:proofErr w:type="spellEnd"/>
      <w:r w:rsidRPr="00260E9E">
        <w:rPr>
          <w:rFonts w:ascii="Courier New" w:hAnsi="Courier New" w:cs="Courier New"/>
          <w:sz w:val="18"/>
          <w:szCs w:val="18"/>
        </w:rPr>
        <w:t>;</w:t>
      </w:r>
    </w:p>
    <w:p w14:paraId="61462055" w14:textId="60D93AAC" w:rsidR="00BD0BA8" w:rsidRDefault="00BD0BA8">
      <w:pPr>
        <w:rPr>
          <w:rFonts w:ascii="Courier New" w:hAnsi="Courier New" w:cs="Courier New"/>
          <w:sz w:val="18"/>
          <w:szCs w:val="18"/>
        </w:rPr>
      </w:pPr>
      <w:r>
        <w:rPr>
          <w:rFonts w:ascii="Courier New" w:hAnsi="Courier New" w:cs="Courier New"/>
          <w:sz w:val="18"/>
          <w:szCs w:val="18"/>
        </w:rPr>
        <w:br w:type="page"/>
      </w:r>
    </w:p>
    <w:p w14:paraId="08ACCBCD" w14:textId="0F0EB05D" w:rsidR="00260E9E" w:rsidRDefault="00BD0BA8" w:rsidP="006D46B2">
      <w:pPr>
        <w:pStyle w:val="Heading2"/>
      </w:pPr>
      <w:bookmarkStart w:id="44" w:name="_Ref471056759"/>
      <w:r>
        <w:lastRenderedPageBreak/>
        <w:t>Chlamidia targets query</w:t>
      </w:r>
      <w:bookmarkEnd w:id="44"/>
    </w:p>
    <w:p w14:paraId="6F83E93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32976B8E"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7605E872"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BB350A7"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0929FE99"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B18E496"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506206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715644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=272561</w:t>
      </w:r>
    </w:p>
    <w:p w14:paraId="5AB42033"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B4437C4"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131C41FB"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3E1C039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53C3782C"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0CE61D88"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307B34F"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0976D3CA"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2EA7AA0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71337B01"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5F02BDB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0735D68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37749F5D" w14:textId="77777777" w:rsidR="00BD0BA8" w:rsidRPr="006D46B2" w:rsidRDefault="00BD0BA8" w:rsidP="006D46B2">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1908CF8" w14:textId="21290C16" w:rsidR="00BD0BA8" w:rsidRDefault="00BD0BA8" w:rsidP="00BD0BA8">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3EC16FC6" w14:textId="527FCAAB" w:rsidR="00BD0BA8" w:rsidRDefault="00BD0BA8" w:rsidP="00BD0BA8">
      <w:pPr>
        <w:spacing w:after="0" w:line="240" w:lineRule="auto"/>
        <w:rPr>
          <w:rFonts w:ascii="Courier New" w:hAnsi="Courier New" w:cs="Courier New"/>
          <w:sz w:val="18"/>
          <w:szCs w:val="18"/>
        </w:rPr>
      </w:pPr>
    </w:p>
    <w:p w14:paraId="0B8ED5AB" w14:textId="270C73A9" w:rsidR="00BD0BA8" w:rsidRDefault="00BD0BA8" w:rsidP="00BD0BA8">
      <w:pPr>
        <w:spacing w:after="0" w:line="240" w:lineRule="auto"/>
        <w:rPr>
          <w:rFonts w:ascii="Courier New" w:hAnsi="Courier New" w:cs="Courier New"/>
          <w:sz w:val="18"/>
          <w:szCs w:val="18"/>
        </w:rPr>
      </w:pPr>
    </w:p>
    <w:p w14:paraId="3A328707" w14:textId="58EE3A58" w:rsidR="00985D3D" w:rsidRDefault="00985D3D" w:rsidP="006D46B2">
      <w:pPr>
        <w:pStyle w:val="Caption"/>
        <w:keepNext/>
      </w:pPr>
      <w:bookmarkStart w:id="45" w:name="_Ref471056787"/>
      <w:r>
        <w:t xml:space="preserve">Table </w:t>
      </w:r>
      <w:fldSimple w:instr=" SEQ Table \* ARABIC ">
        <w:r>
          <w:rPr>
            <w:noProof/>
          </w:rPr>
          <w:t>10</w:t>
        </w:r>
      </w:fldSimple>
      <w:r>
        <w:t>: Chlamidia trochamatis targets</w:t>
      </w:r>
      <w:bookmarkEnd w:id="45"/>
    </w:p>
    <w:p w14:paraId="23BDD37E" w14:textId="199218FB" w:rsidR="00985D3D" w:rsidRDefault="00985D3D" w:rsidP="00BD0BA8">
      <w:pPr>
        <w:spacing w:after="0" w:line="240" w:lineRule="auto"/>
        <w:rPr>
          <w:rFonts w:ascii="Courier New" w:hAnsi="Courier New" w:cs="Courier New"/>
          <w:sz w:val="18"/>
          <w:szCs w:val="18"/>
        </w:rPr>
      </w:pPr>
      <w:r>
        <w:rPr>
          <w:rFonts w:ascii="Courier New" w:hAnsi="Courier New" w:cs="Courier New"/>
          <w:sz w:val="18"/>
          <w:szCs w:val="18"/>
        </w:rPr>
        <w:object w:dxaOrig="1543" w:dyaOrig="991" w14:anchorId="1A51E950">
          <v:shape id="_x0000_i1029" type="#_x0000_t75" style="width:77.25pt;height:49.5pt" o:ole="">
            <v:imagedata r:id="rId61" o:title=""/>
          </v:shape>
          <o:OLEObject Type="Embed" ProgID="Excel.Sheet.12" ShapeID="_x0000_i1029" DrawAspect="Icon" ObjectID="_1569182056" r:id="rId62"/>
        </w:object>
      </w:r>
    </w:p>
    <w:p w14:paraId="14D51879" w14:textId="24F81865" w:rsidR="00EF71E9" w:rsidRDefault="00EF71E9">
      <w:pPr>
        <w:rPr>
          <w:rFonts w:ascii="Courier New" w:hAnsi="Courier New" w:cs="Courier New"/>
          <w:sz w:val="18"/>
          <w:szCs w:val="18"/>
        </w:rPr>
      </w:pPr>
      <w:r>
        <w:rPr>
          <w:rFonts w:ascii="Courier New" w:hAnsi="Courier New" w:cs="Courier New"/>
          <w:sz w:val="18"/>
          <w:szCs w:val="18"/>
        </w:rPr>
        <w:br w:type="page"/>
      </w:r>
    </w:p>
    <w:p w14:paraId="5CCCA3AC" w14:textId="19367A27" w:rsidR="00EF71E9" w:rsidRDefault="00EF71E9" w:rsidP="00E71162">
      <w:pPr>
        <w:pStyle w:val="Heading2"/>
      </w:pPr>
      <w:bookmarkStart w:id="46" w:name="_Ref471133097"/>
      <w:r>
        <w:lastRenderedPageBreak/>
        <w:t>Queries to find which Trypanosoma cruzi targets are not Trypanosoma brucei targets</w:t>
      </w:r>
      <w:bookmarkEnd w:id="46"/>
    </w:p>
    <w:p w14:paraId="59F8DE2B" w14:textId="13AEFD27" w:rsidR="00EF71E9" w:rsidRDefault="00EF71E9" w:rsidP="00E71162"/>
    <w:p w14:paraId="3B32722C" w14:textId="5FBEAFF6" w:rsidR="007A1A6A" w:rsidRDefault="007A1A6A" w:rsidP="00E71162">
      <w:r>
        <w:t>First, we create to separate table for each species targets:</w:t>
      </w:r>
    </w:p>
    <w:p w14:paraId="31715B71" w14:textId="37E96C63"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as</w:t>
      </w:r>
    </w:p>
    <w:p w14:paraId="6978723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4CC2BF5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66331CC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1E41CF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37390B2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226E7B1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0374EE9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37F2949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=5691</w:t>
      </w:r>
    </w:p>
    <w:p w14:paraId="703A337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03D6918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59992A87"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401520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21B4162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14C3BB6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33FA20D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1DCA7C3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7C0C5F4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01B15A4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0BE123F2"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572CBFB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AC31D1E"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A40F66B"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10EFF6AC" w14:textId="56A06E40" w:rsidR="007A1A6A" w:rsidRDefault="007A1A6A" w:rsidP="00E71162"/>
    <w:p w14:paraId="63B280A3" w14:textId="32FFA299" w:rsidR="007A1A6A" w:rsidRPr="00E71162" w:rsidRDefault="007A1A6A" w:rsidP="00E71162">
      <w:pPr>
        <w:spacing w:after="0"/>
        <w:rPr>
          <w:rFonts w:ascii="Courier New" w:hAnsi="Courier New" w:cs="Courier New"/>
          <w:sz w:val="18"/>
          <w:szCs w:val="18"/>
        </w:rPr>
      </w:pPr>
      <w:r w:rsidRPr="00E71162">
        <w:rPr>
          <w:rFonts w:ascii="Courier New" w:hAnsi="Courier New" w:cs="Courier New"/>
          <w:sz w:val="18"/>
          <w:szCs w:val="18"/>
        </w:rPr>
        <w:t xml:space="preserve">CREATE TABLE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as</w:t>
      </w:r>
    </w:p>
    <w:p w14:paraId="182B72A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select max(</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score,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55DB5E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from</w:t>
      </w:r>
    </w:p>
    <w:p w14:paraId="5BB5933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(select distinct </w:t>
      </w:r>
      <w:proofErr w:type="spellStart"/>
      <w:r w:rsidRPr="006D46B2">
        <w:rPr>
          <w:rFonts w:ascii="Courier New" w:hAnsi="Courier New" w:cs="Courier New"/>
          <w:sz w:val="18"/>
          <w:szCs w:val="18"/>
        </w:rPr>
        <w:t>td.chembl_id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td.target_type</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td.organism</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bs.targ_comp</w:t>
      </w:r>
      <w:proofErr w:type="spellEnd"/>
    </w:p>
    <w:p w14:paraId="5FDE60C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from blast_statistics </w:t>
      </w:r>
      <w:proofErr w:type="spellStart"/>
      <w:r w:rsidRPr="006D46B2">
        <w:rPr>
          <w:rFonts w:ascii="Courier New" w:hAnsi="Courier New" w:cs="Courier New"/>
          <w:sz w:val="18"/>
          <w:szCs w:val="18"/>
        </w:rPr>
        <w:t>bs</w:t>
      </w:r>
      <w:proofErr w:type="spellEnd"/>
    </w:p>
    <w:p w14:paraId="713489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target_components</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tc</w:t>
      </w:r>
      <w:proofErr w:type="spellEnd"/>
    </w:p>
    <w:p w14:paraId="079BB00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target_dictionary</w:t>
      </w:r>
      <w:proofErr w:type="spellEnd"/>
      <w:r w:rsidRPr="006D46B2">
        <w:rPr>
          <w:rFonts w:ascii="Courier New" w:hAnsi="Courier New" w:cs="Courier New"/>
          <w:sz w:val="18"/>
          <w:szCs w:val="18"/>
        </w:rPr>
        <w:t xml:space="preserve"> td</w:t>
      </w:r>
    </w:p>
    <w:p w14:paraId="7ABBA95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tax_norm_threshold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tnt</w:t>
      </w:r>
      <w:proofErr w:type="spellEnd"/>
    </w:p>
    <w:p w14:paraId="0C5B86E9"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=5693</w:t>
      </w:r>
    </w:p>
    <w:p w14:paraId="2E533D23"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tnt.tax_id</w:t>
      </w:r>
      <w:proofErr w:type="spellEnd"/>
    </w:p>
    <w:p w14:paraId="4A5D2CCC"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bs.score</w:t>
      </w:r>
      <w:proofErr w:type="spellEnd"/>
      <w:r w:rsidRPr="006D46B2">
        <w:rPr>
          <w:rFonts w:ascii="Courier New" w:hAnsi="Courier New" w:cs="Courier New"/>
          <w:sz w:val="18"/>
          <w:szCs w:val="18"/>
        </w:rPr>
        <w:t xml:space="preserve"> &gt; </w:t>
      </w:r>
      <w:proofErr w:type="spellStart"/>
      <w:r w:rsidRPr="006D46B2">
        <w:rPr>
          <w:rFonts w:ascii="Courier New" w:hAnsi="Courier New" w:cs="Courier New"/>
          <w:sz w:val="18"/>
          <w:szCs w:val="18"/>
        </w:rPr>
        <w:t>tnt.threshold</w:t>
      </w:r>
      <w:proofErr w:type="spellEnd"/>
    </w:p>
    <w:p w14:paraId="738C7A14"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bs.expect</w:t>
      </w:r>
      <w:proofErr w:type="spellEnd"/>
      <w:r w:rsidRPr="006D46B2">
        <w:rPr>
          <w:rFonts w:ascii="Courier New" w:hAnsi="Courier New" w:cs="Courier New"/>
          <w:sz w:val="18"/>
          <w:szCs w:val="18"/>
        </w:rPr>
        <w:t xml:space="preserve"> &lt; .001</w:t>
      </w:r>
    </w:p>
    <w:p w14:paraId="6F3447A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tc.component_id</w:t>
      </w:r>
      <w:proofErr w:type="spellEnd"/>
    </w:p>
    <w:p w14:paraId="43ADAB35"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w:t>
      </w:r>
      <w:proofErr w:type="spellStart"/>
      <w:r w:rsidRPr="006D46B2">
        <w:rPr>
          <w:rFonts w:ascii="Courier New" w:hAnsi="Courier New" w:cs="Courier New"/>
          <w:sz w:val="18"/>
          <w:szCs w:val="18"/>
        </w:rPr>
        <w:t>tc.tid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td.tid</w:t>
      </w:r>
      <w:proofErr w:type="spellEnd"/>
    </w:p>
    <w:p w14:paraId="788DEC7D"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and not exists (select 1</w:t>
      </w:r>
    </w:p>
    <w:p w14:paraId="77B6684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from </w:t>
      </w:r>
      <w:proofErr w:type="spellStart"/>
      <w:r w:rsidRPr="006D46B2">
        <w:rPr>
          <w:rFonts w:ascii="Courier New" w:hAnsi="Courier New" w:cs="Courier New"/>
          <w:sz w:val="18"/>
          <w:szCs w:val="18"/>
        </w:rPr>
        <w:t>exclude_organisms</w:t>
      </w:r>
      <w:proofErr w:type="spellEnd"/>
      <w:r w:rsidRPr="006D46B2">
        <w:rPr>
          <w:rFonts w:ascii="Courier New" w:hAnsi="Courier New" w:cs="Courier New"/>
          <w:sz w:val="18"/>
          <w:szCs w:val="18"/>
        </w:rPr>
        <w:t xml:space="preserve"> xo</w:t>
      </w:r>
    </w:p>
    <w:p w14:paraId="2BCA4E5F"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ab/>
      </w:r>
      <w:r w:rsidRPr="006D46B2">
        <w:rPr>
          <w:rFonts w:ascii="Courier New" w:hAnsi="Courier New" w:cs="Courier New"/>
          <w:sz w:val="18"/>
          <w:szCs w:val="18"/>
        </w:rPr>
        <w:tab/>
        <w:t xml:space="preserve">  where </w:t>
      </w:r>
      <w:proofErr w:type="spellStart"/>
      <w:r w:rsidRPr="006D46B2">
        <w:rPr>
          <w:rFonts w:ascii="Courier New" w:hAnsi="Courier New" w:cs="Courier New"/>
          <w:sz w:val="18"/>
          <w:szCs w:val="18"/>
        </w:rPr>
        <w:t>td.tax_id</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xo.tax_id</w:t>
      </w:r>
      <w:proofErr w:type="spellEnd"/>
    </w:p>
    <w:p w14:paraId="0B2D5461"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                 )</w:t>
      </w:r>
    </w:p>
    <w:p w14:paraId="650AB3C0"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targets</w:t>
      </w:r>
    </w:p>
    <w:p w14:paraId="669EB486"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,blast_statistics </w:t>
      </w:r>
      <w:proofErr w:type="spellStart"/>
      <w:r w:rsidRPr="006D46B2">
        <w:rPr>
          <w:rFonts w:ascii="Courier New" w:hAnsi="Courier New" w:cs="Courier New"/>
          <w:sz w:val="18"/>
          <w:szCs w:val="18"/>
        </w:rPr>
        <w:t>bs</w:t>
      </w:r>
      <w:proofErr w:type="spellEnd"/>
    </w:p>
    <w:p w14:paraId="7180687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where </w:t>
      </w:r>
      <w:proofErr w:type="spellStart"/>
      <w:r w:rsidRPr="006D46B2">
        <w:rPr>
          <w:rFonts w:ascii="Courier New" w:hAnsi="Courier New" w:cs="Courier New"/>
          <w:sz w:val="18"/>
          <w:szCs w:val="18"/>
        </w:rPr>
        <w:t>bs.targ_comp</w:t>
      </w:r>
      <w:proofErr w:type="spellEnd"/>
      <w:r w:rsidRPr="006D46B2">
        <w:rPr>
          <w:rFonts w:ascii="Courier New" w:hAnsi="Courier New" w:cs="Courier New"/>
          <w:sz w:val="18"/>
          <w:szCs w:val="18"/>
        </w:rPr>
        <w:t xml:space="preserve"> = </w:t>
      </w:r>
      <w:proofErr w:type="spellStart"/>
      <w:r w:rsidRPr="006D46B2">
        <w:rPr>
          <w:rFonts w:ascii="Courier New" w:hAnsi="Courier New" w:cs="Courier New"/>
          <w:sz w:val="18"/>
          <w:szCs w:val="18"/>
        </w:rPr>
        <w:t>targets.targ_comp</w:t>
      </w:r>
      <w:proofErr w:type="spellEnd"/>
    </w:p>
    <w:p w14:paraId="6634C418" w14:textId="77777777" w:rsidR="007A1A6A" w:rsidRPr="006D46B2" w:rsidRDefault="007A1A6A" w:rsidP="007A1A6A">
      <w:pPr>
        <w:spacing w:after="0" w:line="240" w:lineRule="auto"/>
        <w:rPr>
          <w:rFonts w:ascii="Courier New" w:hAnsi="Courier New" w:cs="Courier New"/>
          <w:sz w:val="18"/>
          <w:szCs w:val="18"/>
        </w:rPr>
      </w:pPr>
      <w:r w:rsidRPr="006D46B2">
        <w:rPr>
          <w:rFonts w:ascii="Courier New" w:hAnsi="Courier New" w:cs="Courier New"/>
          <w:sz w:val="18"/>
          <w:szCs w:val="18"/>
        </w:rPr>
        <w:t xml:space="preserve">group by </w:t>
      </w:r>
      <w:proofErr w:type="spellStart"/>
      <w:r w:rsidRPr="006D46B2">
        <w:rPr>
          <w:rFonts w:ascii="Courier New" w:hAnsi="Courier New" w:cs="Courier New"/>
          <w:sz w:val="18"/>
          <w:szCs w:val="18"/>
        </w:rPr>
        <w:t>chembl_id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target_type</w:t>
      </w:r>
      <w:proofErr w:type="spellEnd"/>
      <w:r w:rsidRPr="006D46B2">
        <w:rPr>
          <w:rFonts w:ascii="Courier New" w:hAnsi="Courier New" w:cs="Courier New"/>
          <w:sz w:val="18"/>
          <w:szCs w:val="18"/>
        </w:rPr>
        <w:t xml:space="preserve">, organism, </w:t>
      </w:r>
      <w:proofErr w:type="spellStart"/>
      <w:r w:rsidRPr="006D46B2">
        <w:rPr>
          <w:rFonts w:ascii="Courier New" w:hAnsi="Courier New" w:cs="Courier New"/>
          <w:sz w:val="18"/>
          <w:szCs w:val="18"/>
        </w:rPr>
        <w:t>targets.tax_id</w:t>
      </w:r>
      <w:proofErr w:type="spellEnd"/>
      <w:r w:rsidRPr="006D46B2">
        <w:rPr>
          <w:rFonts w:ascii="Courier New" w:hAnsi="Courier New" w:cs="Courier New"/>
          <w:sz w:val="18"/>
          <w:szCs w:val="18"/>
        </w:rPr>
        <w:t xml:space="preserve">, </w:t>
      </w:r>
      <w:proofErr w:type="spellStart"/>
      <w:r w:rsidRPr="006D46B2">
        <w:rPr>
          <w:rFonts w:ascii="Courier New" w:hAnsi="Courier New" w:cs="Courier New"/>
          <w:sz w:val="18"/>
          <w:szCs w:val="18"/>
        </w:rPr>
        <w:t>targets.targ_comp</w:t>
      </w:r>
      <w:proofErr w:type="spellEnd"/>
    </w:p>
    <w:p w14:paraId="140D9390" w14:textId="1BCF9131" w:rsidR="007A1A6A" w:rsidRDefault="007A1A6A" w:rsidP="00E71162">
      <w:pPr>
        <w:rPr>
          <w:rFonts w:ascii="Courier New" w:hAnsi="Courier New" w:cs="Courier New"/>
          <w:sz w:val="18"/>
          <w:szCs w:val="18"/>
        </w:rPr>
      </w:pPr>
      <w:r w:rsidRPr="006D46B2">
        <w:rPr>
          <w:rFonts w:ascii="Courier New" w:hAnsi="Courier New" w:cs="Courier New"/>
          <w:sz w:val="18"/>
          <w:szCs w:val="18"/>
        </w:rPr>
        <w:t xml:space="preserve">order by score </w:t>
      </w:r>
      <w:proofErr w:type="spellStart"/>
      <w:r w:rsidRPr="006D46B2">
        <w:rPr>
          <w:rFonts w:ascii="Courier New" w:hAnsi="Courier New" w:cs="Courier New"/>
          <w:sz w:val="18"/>
          <w:szCs w:val="18"/>
        </w:rPr>
        <w:t>desc</w:t>
      </w:r>
      <w:proofErr w:type="spellEnd"/>
      <w:r w:rsidRPr="006D46B2">
        <w:rPr>
          <w:rFonts w:ascii="Courier New" w:hAnsi="Courier New" w:cs="Courier New"/>
          <w:sz w:val="18"/>
          <w:szCs w:val="18"/>
        </w:rPr>
        <w:t>;</w:t>
      </w:r>
    </w:p>
    <w:p w14:paraId="0501BA3B" w14:textId="081AECC3" w:rsidR="007A1A6A" w:rsidRDefault="007A1A6A">
      <w:pPr>
        <w:rPr>
          <w:rFonts w:ascii="Courier New" w:hAnsi="Courier New" w:cs="Courier New"/>
          <w:sz w:val="18"/>
          <w:szCs w:val="18"/>
        </w:rPr>
      </w:pPr>
      <w:r>
        <w:rPr>
          <w:rFonts w:ascii="Courier New" w:hAnsi="Courier New" w:cs="Courier New"/>
          <w:sz w:val="18"/>
          <w:szCs w:val="18"/>
        </w:rPr>
        <w:br w:type="page"/>
      </w:r>
    </w:p>
    <w:p w14:paraId="4E2AFF63"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lastRenderedPageBreak/>
        <w:t>chembl_20=&gt; select c.*</w:t>
      </w:r>
    </w:p>
    <w:p w14:paraId="6294666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cruzi_targets</w:t>
      </w:r>
      <w:proofErr w:type="spellEnd"/>
      <w:r w:rsidRPr="00E71162">
        <w:rPr>
          <w:rFonts w:ascii="Courier New" w:hAnsi="Courier New" w:cs="Courier New"/>
          <w:sz w:val="18"/>
          <w:szCs w:val="18"/>
        </w:rPr>
        <w:t xml:space="preserve"> c</w:t>
      </w:r>
    </w:p>
    <w:p w14:paraId="722A989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chembl_20-&gt; where not exists (select 1</w:t>
      </w:r>
    </w:p>
    <w:p w14:paraId="672E05F8"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from </w:t>
      </w:r>
      <w:proofErr w:type="spellStart"/>
      <w:r w:rsidRPr="00E71162">
        <w:rPr>
          <w:rFonts w:ascii="Courier New" w:hAnsi="Courier New" w:cs="Courier New"/>
          <w:sz w:val="18"/>
          <w:szCs w:val="18"/>
        </w:rPr>
        <w:t>brucei_targets</w:t>
      </w:r>
      <w:proofErr w:type="spellEnd"/>
      <w:r w:rsidRPr="00E71162">
        <w:rPr>
          <w:rFonts w:ascii="Courier New" w:hAnsi="Courier New" w:cs="Courier New"/>
          <w:sz w:val="18"/>
          <w:szCs w:val="18"/>
        </w:rPr>
        <w:t xml:space="preserve"> b</w:t>
      </w:r>
    </w:p>
    <w:p w14:paraId="6BA7DED2"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chembl_20(&gt;                   where </w:t>
      </w:r>
      <w:proofErr w:type="spellStart"/>
      <w:r w:rsidRPr="00E71162">
        <w:rPr>
          <w:rFonts w:ascii="Courier New" w:hAnsi="Courier New" w:cs="Courier New"/>
          <w:sz w:val="18"/>
          <w:szCs w:val="18"/>
        </w:rPr>
        <w:t>b.chembl_id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c.chembl_id</w:t>
      </w:r>
      <w:proofErr w:type="spellEnd"/>
      <w:r w:rsidRPr="00E71162">
        <w:rPr>
          <w:rFonts w:ascii="Courier New" w:hAnsi="Courier New" w:cs="Courier New"/>
          <w:sz w:val="18"/>
          <w:szCs w:val="18"/>
        </w:rPr>
        <w:t>);</w:t>
      </w:r>
    </w:p>
    <w:p w14:paraId="221C156D" w14:textId="1780EDA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score | </w:t>
      </w:r>
      <w:proofErr w:type="spellStart"/>
      <w:r w:rsidRPr="00E71162">
        <w:rPr>
          <w:rFonts w:ascii="Courier New" w:hAnsi="Courier New" w:cs="Courier New"/>
          <w:sz w:val="18"/>
          <w:szCs w:val="18"/>
        </w:rPr>
        <w:t>chembl_id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target_type</w:t>
      </w:r>
      <w:proofErr w:type="spellEnd"/>
      <w:r w:rsidRPr="00E71162">
        <w:rPr>
          <w:rFonts w:ascii="Courier New" w:hAnsi="Courier New" w:cs="Courier New"/>
          <w:sz w:val="18"/>
          <w:szCs w:val="18"/>
        </w:rPr>
        <w:t xml:space="preserve">   |            organism            | </w:t>
      </w:r>
      <w:proofErr w:type="spellStart"/>
      <w:r w:rsidRPr="00E71162">
        <w:rPr>
          <w:rFonts w:ascii="Courier New" w:hAnsi="Courier New" w:cs="Courier New"/>
          <w:sz w:val="18"/>
          <w:szCs w:val="18"/>
        </w:rPr>
        <w:t>tax_id</w:t>
      </w:r>
      <w:proofErr w:type="spellEnd"/>
      <w:r w:rsidRPr="00E71162">
        <w:rPr>
          <w:rFonts w:ascii="Courier New" w:hAnsi="Courier New" w:cs="Courier New"/>
          <w:sz w:val="18"/>
          <w:szCs w:val="18"/>
        </w:rPr>
        <w:t xml:space="preserve"> | </w:t>
      </w:r>
      <w:proofErr w:type="spellStart"/>
      <w:r w:rsidRPr="00E71162">
        <w:rPr>
          <w:rFonts w:ascii="Courier New" w:hAnsi="Courier New" w:cs="Courier New"/>
          <w:sz w:val="18"/>
          <w:szCs w:val="18"/>
        </w:rPr>
        <w:t>targ_comp</w:t>
      </w:r>
      <w:proofErr w:type="spellEnd"/>
    </w:p>
    <w:p w14:paraId="2A6EC93F" w14:textId="77777777"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w:t>
      </w:r>
    </w:p>
    <w:p w14:paraId="772B36C6" w14:textId="482B0E11"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211 | CHEMBL6057 | SINGLE PROTEIN | Saccharomyces cerevisiae S288c | 559292 |      4591</w:t>
      </w:r>
    </w:p>
    <w:p w14:paraId="4FE12F4F" w14:textId="36C7848F" w:rsidR="007A1A6A" w:rsidRPr="00E71162" w:rsidRDefault="007A1A6A" w:rsidP="00E71162">
      <w:pPr>
        <w:spacing w:after="0" w:line="240" w:lineRule="auto"/>
        <w:rPr>
          <w:rFonts w:ascii="Courier New" w:hAnsi="Courier New" w:cs="Courier New"/>
          <w:sz w:val="18"/>
          <w:szCs w:val="18"/>
        </w:rPr>
      </w:pPr>
      <w:r w:rsidRPr="00E71162">
        <w:rPr>
          <w:rFonts w:ascii="Courier New" w:hAnsi="Courier New" w:cs="Courier New"/>
          <w:sz w:val="18"/>
          <w:szCs w:val="18"/>
        </w:rPr>
        <w:t xml:space="preserve">47.4 | CHEMBL3313 | SINGLE PROTEIN | Torpedo </w:t>
      </w:r>
      <w:proofErr w:type="spellStart"/>
      <w:r w:rsidRPr="00E71162">
        <w:rPr>
          <w:rFonts w:ascii="Courier New" w:hAnsi="Courier New" w:cs="Courier New"/>
          <w:sz w:val="18"/>
          <w:szCs w:val="18"/>
        </w:rPr>
        <w:t>californica</w:t>
      </w:r>
      <w:proofErr w:type="spellEnd"/>
      <w:r w:rsidRPr="00E71162">
        <w:rPr>
          <w:rFonts w:ascii="Courier New" w:hAnsi="Courier New" w:cs="Courier New"/>
          <w:sz w:val="18"/>
          <w:szCs w:val="18"/>
        </w:rPr>
        <w:t xml:space="preserve">            |   7787 |      1633</w:t>
      </w:r>
    </w:p>
    <w:p w14:paraId="0BF9B7E7" w14:textId="0CE0BA67" w:rsidR="007A1A6A" w:rsidRPr="00E71162" w:rsidRDefault="007A1A6A" w:rsidP="007A1A6A">
      <w:pPr>
        <w:spacing w:after="0" w:line="240" w:lineRule="auto"/>
        <w:rPr>
          <w:rFonts w:ascii="Courier New" w:hAnsi="Courier New" w:cs="Courier New"/>
          <w:sz w:val="18"/>
          <w:szCs w:val="18"/>
        </w:rPr>
      </w:pPr>
      <w:r w:rsidRPr="00E71162">
        <w:rPr>
          <w:rFonts w:ascii="Courier New" w:hAnsi="Courier New" w:cs="Courier New"/>
          <w:sz w:val="18"/>
          <w:szCs w:val="18"/>
        </w:rPr>
        <w:t>(2 rows)</w:t>
      </w:r>
    </w:p>
    <w:sectPr w:rsidR="007A1A6A" w:rsidRPr="00E71162" w:rsidSect="003B471F">
      <w:head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FD5870" w14:textId="77777777" w:rsidR="00CE3FBC" w:rsidRDefault="00CE3FBC" w:rsidP="0008119B">
      <w:pPr>
        <w:spacing w:after="0" w:line="240" w:lineRule="auto"/>
      </w:pPr>
      <w:r>
        <w:separator/>
      </w:r>
    </w:p>
  </w:endnote>
  <w:endnote w:type="continuationSeparator" w:id="0">
    <w:p w14:paraId="5D6DB533" w14:textId="77777777" w:rsidR="00CE3FBC" w:rsidRDefault="00CE3FBC" w:rsidP="0008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A6F16A" w14:textId="77777777" w:rsidR="00CE3FBC" w:rsidRDefault="00CE3FBC" w:rsidP="0008119B">
      <w:pPr>
        <w:spacing w:after="0" w:line="240" w:lineRule="auto"/>
      </w:pPr>
      <w:r>
        <w:separator/>
      </w:r>
    </w:p>
  </w:footnote>
  <w:footnote w:type="continuationSeparator" w:id="0">
    <w:p w14:paraId="1DABFEE9" w14:textId="77777777" w:rsidR="00CE3FBC" w:rsidRDefault="00CE3FBC" w:rsidP="0008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1875717"/>
      <w:docPartObj>
        <w:docPartGallery w:val="Page Numbers (Top of Page)"/>
        <w:docPartUnique/>
      </w:docPartObj>
    </w:sdtPr>
    <w:sdtEndPr>
      <w:rPr>
        <w:noProof/>
      </w:rPr>
    </w:sdtEndPr>
    <w:sdtContent>
      <w:p w14:paraId="4E945137" w14:textId="54E6B561" w:rsidR="00987A43" w:rsidRDefault="00987A43">
        <w:pPr>
          <w:pStyle w:val="Header"/>
          <w:jc w:val="right"/>
        </w:pPr>
        <w:r>
          <w:fldChar w:fldCharType="begin"/>
        </w:r>
        <w:r>
          <w:instrText xml:space="preserve"> PAGE   \* MERGEFORMAT </w:instrText>
        </w:r>
        <w:r>
          <w:fldChar w:fldCharType="separate"/>
        </w:r>
        <w:r w:rsidR="00460AD5">
          <w:rPr>
            <w:noProof/>
          </w:rPr>
          <w:t>55</w:t>
        </w:r>
        <w:r>
          <w:rPr>
            <w:noProof/>
          </w:rPr>
          <w:fldChar w:fldCharType="end"/>
        </w:r>
      </w:p>
    </w:sdtContent>
  </w:sdt>
  <w:p w14:paraId="4026355C" w14:textId="77777777" w:rsidR="00987A43" w:rsidRDefault="00987A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4621E"/>
    <w:multiLevelType w:val="hybridMultilevel"/>
    <w:tmpl w:val="96F0F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321A6A"/>
    <w:multiLevelType w:val="hybridMultilevel"/>
    <w:tmpl w:val="F2069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E09B8"/>
    <w:multiLevelType w:val="hybridMultilevel"/>
    <w:tmpl w:val="21004198"/>
    <w:lvl w:ilvl="0" w:tplc="DB028004">
      <w:start w:val="1"/>
      <w:numFmt w:val="bullet"/>
      <w:lvlText w:val="•"/>
      <w:lvlJc w:val="left"/>
      <w:pPr>
        <w:tabs>
          <w:tab w:val="num" w:pos="720"/>
        </w:tabs>
        <w:ind w:left="720" w:hanging="360"/>
      </w:pPr>
      <w:rPr>
        <w:rFonts w:ascii="Arial" w:hAnsi="Arial" w:hint="default"/>
      </w:rPr>
    </w:lvl>
    <w:lvl w:ilvl="1" w:tplc="77488A62" w:tentative="1">
      <w:start w:val="1"/>
      <w:numFmt w:val="bullet"/>
      <w:lvlText w:val="•"/>
      <w:lvlJc w:val="left"/>
      <w:pPr>
        <w:tabs>
          <w:tab w:val="num" w:pos="1440"/>
        </w:tabs>
        <w:ind w:left="1440" w:hanging="360"/>
      </w:pPr>
      <w:rPr>
        <w:rFonts w:ascii="Arial" w:hAnsi="Arial" w:hint="default"/>
      </w:rPr>
    </w:lvl>
    <w:lvl w:ilvl="2" w:tplc="72D85A66" w:tentative="1">
      <w:start w:val="1"/>
      <w:numFmt w:val="bullet"/>
      <w:lvlText w:val="•"/>
      <w:lvlJc w:val="left"/>
      <w:pPr>
        <w:tabs>
          <w:tab w:val="num" w:pos="2160"/>
        </w:tabs>
        <w:ind w:left="2160" w:hanging="360"/>
      </w:pPr>
      <w:rPr>
        <w:rFonts w:ascii="Arial" w:hAnsi="Arial" w:hint="default"/>
      </w:rPr>
    </w:lvl>
    <w:lvl w:ilvl="3" w:tplc="90D81D0E" w:tentative="1">
      <w:start w:val="1"/>
      <w:numFmt w:val="bullet"/>
      <w:lvlText w:val="•"/>
      <w:lvlJc w:val="left"/>
      <w:pPr>
        <w:tabs>
          <w:tab w:val="num" w:pos="2880"/>
        </w:tabs>
        <w:ind w:left="2880" w:hanging="360"/>
      </w:pPr>
      <w:rPr>
        <w:rFonts w:ascii="Arial" w:hAnsi="Arial" w:hint="default"/>
      </w:rPr>
    </w:lvl>
    <w:lvl w:ilvl="4" w:tplc="2CB0E98C" w:tentative="1">
      <w:start w:val="1"/>
      <w:numFmt w:val="bullet"/>
      <w:lvlText w:val="•"/>
      <w:lvlJc w:val="left"/>
      <w:pPr>
        <w:tabs>
          <w:tab w:val="num" w:pos="3600"/>
        </w:tabs>
        <w:ind w:left="3600" w:hanging="360"/>
      </w:pPr>
      <w:rPr>
        <w:rFonts w:ascii="Arial" w:hAnsi="Arial" w:hint="default"/>
      </w:rPr>
    </w:lvl>
    <w:lvl w:ilvl="5" w:tplc="5E6E1500" w:tentative="1">
      <w:start w:val="1"/>
      <w:numFmt w:val="bullet"/>
      <w:lvlText w:val="•"/>
      <w:lvlJc w:val="left"/>
      <w:pPr>
        <w:tabs>
          <w:tab w:val="num" w:pos="4320"/>
        </w:tabs>
        <w:ind w:left="4320" w:hanging="360"/>
      </w:pPr>
      <w:rPr>
        <w:rFonts w:ascii="Arial" w:hAnsi="Arial" w:hint="default"/>
      </w:rPr>
    </w:lvl>
    <w:lvl w:ilvl="6" w:tplc="14F2CDFA" w:tentative="1">
      <w:start w:val="1"/>
      <w:numFmt w:val="bullet"/>
      <w:lvlText w:val="•"/>
      <w:lvlJc w:val="left"/>
      <w:pPr>
        <w:tabs>
          <w:tab w:val="num" w:pos="5040"/>
        </w:tabs>
        <w:ind w:left="5040" w:hanging="360"/>
      </w:pPr>
      <w:rPr>
        <w:rFonts w:ascii="Arial" w:hAnsi="Arial" w:hint="default"/>
      </w:rPr>
    </w:lvl>
    <w:lvl w:ilvl="7" w:tplc="A47CB042" w:tentative="1">
      <w:start w:val="1"/>
      <w:numFmt w:val="bullet"/>
      <w:lvlText w:val="•"/>
      <w:lvlJc w:val="left"/>
      <w:pPr>
        <w:tabs>
          <w:tab w:val="num" w:pos="5760"/>
        </w:tabs>
        <w:ind w:left="5760" w:hanging="360"/>
      </w:pPr>
      <w:rPr>
        <w:rFonts w:ascii="Arial" w:hAnsi="Arial" w:hint="default"/>
      </w:rPr>
    </w:lvl>
    <w:lvl w:ilvl="8" w:tplc="469C623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16477D"/>
    <w:multiLevelType w:val="hybridMultilevel"/>
    <w:tmpl w:val="BDACF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685A7C"/>
    <w:multiLevelType w:val="hybridMultilevel"/>
    <w:tmpl w:val="0C743462"/>
    <w:lvl w:ilvl="0" w:tplc="1D7C62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67449"/>
    <w:multiLevelType w:val="hybridMultilevel"/>
    <w:tmpl w:val="CF100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901FB4"/>
    <w:multiLevelType w:val="hybridMultilevel"/>
    <w:tmpl w:val="7722D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8119B"/>
    <w:rsid w:val="00005A1A"/>
    <w:rsid w:val="000116F4"/>
    <w:rsid w:val="00026647"/>
    <w:rsid w:val="000337A6"/>
    <w:rsid w:val="0004112B"/>
    <w:rsid w:val="00042A5F"/>
    <w:rsid w:val="00043A86"/>
    <w:rsid w:val="00050486"/>
    <w:rsid w:val="000565E3"/>
    <w:rsid w:val="00060484"/>
    <w:rsid w:val="00062A94"/>
    <w:rsid w:val="0006495E"/>
    <w:rsid w:val="000650D6"/>
    <w:rsid w:val="0007078E"/>
    <w:rsid w:val="0008119B"/>
    <w:rsid w:val="000838DF"/>
    <w:rsid w:val="000A0B00"/>
    <w:rsid w:val="000A7518"/>
    <w:rsid w:val="000B2F1E"/>
    <w:rsid w:val="000B4E1F"/>
    <w:rsid w:val="000D1552"/>
    <w:rsid w:val="000D19B7"/>
    <w:rsid w:val="000D293D"/>
    <w:rsid w:val="000D6AE2"/>
    <w:rsid w:val="000E721F"/>
    <w:rsid w:val="00105E67"/>
    <w:rsid w:val="001178BE"/>
    <w:rsid w:val="00134601"/>
    <w:rsid w:val="001470A0"/>
    <w:rsid w:val="00151A46"/>
    <w:rsid w:val="001708D9"/>
    <w:rsid w:val="00172D93"/>
    <w:rsid w:val="0017456C"/>
    <w:rsid w:val="00191B0B"/>
    <w:rsid w:val="001A3245"/>
    <w:rsid w:val="001A572A"/>
    <w:rsid w:val="001A60F1"/>
    <w:rsid w:val="001B2DBE"/>
    <w:rsid w:val="001E384E"/>
    <w:rsid w:val="00211E35"/>
    <w:rsid w:val="00213051"/>
    <w:rsid w:val="00223455"/>
    <w:rsid w:val="00226206"/>
    <w:rsid w:val="0022721B"/>
    <w:rsid w:val="0023199A"/>
    <w:rsid w:val="0023391A"/>
    <w:rsid w:val="00252B6D"/>
    <w:rsid w:val="00260E9E"/>
    <w:rsid w:val="00277E18"/>
    <w:rsid w:val="002939A6"/>
    <w:rsid w:val="002A10D4"/>
    <w:rsid w:val="002A2D3D"/>
    <w:rsid w:val="002B4E46"/>
    <w:rsid w:val="002B784D"/>
    <w:rsid w:val="002C02B7"/>
    <w:rsid w:val="002C6C30"/>
    <w:rsid w:val="00301AF7"/>
    <w:rsid w:val="00315715"/>
    <w:rsid w:val="003200D4"/>
    <w:rsid w:val="00334473"/>
    <w:rsid w:val="003402B5"/>
    <w:rsid w:val="00341A21"/>
    <w:rsid w:val="003442DA"/>
    <w:rsid w:val="003451B5"/>
    <w:rsid w:val="00347B60"/>
    <w:rsid w:val="00351098"/>
    <w:rsid w:val="00351181"/>
    <w:rsid w:val="003574DC"/>
    <w:rsid w:val="00364BA7"/>
    <w:rsid w:val="00366FA5"/>
    <w:rsid w:val="00370AE1"/>
    <w:rsid w:val="003826C5"/>
    <w:rsid w:val="00385252"/>
    <w:rsid w:val="00385913"/>
    <w:rsid w:val="0039360C"/>
    <w:rsid w:val="00396D66"/>
    <w:rsid w:val="003A4341"/>
    <w:rsid w:val="003B1FF5"/>
    <w:rsid w:val="003B2007"/>
    <w:rsid w:val="003B27C1"/>
    <w:rsid w:val="003B4177"/>
    <w:rsid w:val="003B471F"/>
    <w:rsid w:val="003C4EDA"/>
    <w:rsid w:val="003C572D"/>
    <w:rsid w:val="003D7739"/>
    <w:rsid w:val="003F3AE9"/>
    <w:rsid w:val="003F7755"/>
    <w:rsid w:val="00405175"/>
    <w:rsid w:val="0040664F"/>
    <w:rsid w:val="0044425A"/>
    <w:rsid w:val="004523F0"/>
    <w:rsid w:val="00455EDE"/>
    <w:rsid w:val="00460AD5"/>
    <w:rsid w:val="004650AE"/>
    <w:rsid w:val="00487DDA"/>
    <w:rsid w:val="00490993"/>
    <w:rsid w:val="0049202B"/>
    <w:rsid w:val="004A748C"/>
    <w:rsid w:val="004B0F26"/>
    <w:rsid w:val="004C0B66"/>
    <w:rsid w:val="004C1926"/>
    <w:rsid w:val="004E165E"/>
    <w:rsid w:val="005015E9"/>
    <w:rsid w:val="00506E7E"/>
    <w:rsid w:val="00521BB1"/>
    <w:rsid w:val="005361CA"/>
    <w:rsid w:val="00536A02"/>
    <w:rsid w:val="005926DA"/>
    <w:rsid w:val="005951A2"/>
    <w:rsid w:val="00597E0E"/>
    <w:rsid w:val="005A134C"/>
    <w:rsid w:val="005A1C41"/>
    <w:rsid w:val="005B2FA0"/>
    <w:rsid w:val="005B4C30"/>
    <w:rsid w:val="005C12B2"/>
    <w:rsid w:val="005C22A9"/>
    <w:rsid w:val="005D01A5"/>
    <w:rsid w:val="005D59DF"/>
    <w:rsid w:val="005D6226"/>
    <w:rsid w:val="005D6238"/>
    <w:rsid w:val="005D76D2"/>
    <w:rsid w:val="005F0AB0"/>
    <w:rsid w:val="00616DE8"/>
    <w:rsid w:val="00622EE4"/>
    <w:rsid w:val="00633589"/>
    <w:rsid w:val="00633A17"/>
    <w:rsid w:val="00636C23"/>
    <w:rsid w:val="00656E1F"/>
    <w:rsid w:val="00660F2E"/>
    <w:rsid w:val="00687FB8"/>
    <w:rsid w:val="006A329D"/>
    <w:rsid w:val="006A77E9"/>
    <w:rsid w:val="006B1356"/>
    <w:rsid w:val="006B4E31"/>
    <w:rsid w:val="006B62D5"/>
    <w:rsid w:val="006C6868"/>
    <w:rsid w:val="006D46B2"/>
    <w:rsid w:val="006E384B"/>
    <w:rsid w:val="006E4A9B"/>
    <w:rsid w:val="006E6752"/>
    <w:rsid w:val="006F47B5"/>
    <w:rsid w:val="006F4D4A"/>
    <w:rsid w:val="006F5033"/>
    <w:rsid w:val="00716185"/>
    <w:rsid w:val="00717857"/>
    <w:rsid w:val="00717CED"/>
    <w:rsid w:val="00720073"/>
    <w:rsid w:val="00730724"/>
    <w:rsid w:val="00763276"/>
    <w:rsid w:val="007664D2"/>
    <w:rsid w:val="007818A5"/>
    <w:rsid w:val="007832B4"/>
    <w:rsid w:val="007943A2"/>
    <w:rsid w:val="00796760"/>
    <w:rsid w:val="007A0E0C"/>
    <w:rsid w:val="007A1A6A"/>
    <w:rsid w:val="007A6684"/>
    <w:rsid w:val="007A6E75"/>
    <w:rsid w:val="007B2216"/>
    <w:rsid w:val="007B2C1C"/>
    <w:rsid w:val="007C4B94"/>
    <w:rsid w:val="007D5013"/>
    <w:rsid w:val="007E0CCB"/>
    <w:rsid w:val="007E2BEB"/>
    <w:rsid w:val="007E5EE4"/>
    <w:rsid w:val="007F0E5D"/>
    <w:rsid w:val="00800321"/>
    <w:rsid w:val="00805C3E"/>
    <w:rsid w:val="00815099"/>
    <w:rsid w:val="008157C4"/>
    <w:rsid w:val="008218E8"/>
    <w:rsid w:val="00823A6B"/>
    <w:rsid w:val="00824A5D"/>
    <w:rsid w:val="00827650"/>
    <w:rsid w:val="00830E43"/>
    <w:rsid w:val="008321BE"/>
    <w:rsid w:val="0084424D"/>
    <w:rsid w:val="0084697C"/>
    <w:rsid w:val="00851C44"/>
    <w:rsid w:val="00855D8D"/>
    <w:rsid w:val="00860696"/>
    <w:rsid w:val="00873CB6"/>
    <w:rsid w:val="008B356D"/>
    <w:rsid w:val="008B54E8"/>
    <w:rsid w:val="008B7550"/>
    <w:rsid w:val="008C3A7A"/>
    <w:rsid w:val="008D7ACF"/>
    <w:rsid w:val="008E3314"/>
    <w:rsid w:val="00901C4B"/>
    <w:rsid w:val="00910968"/>
    <w:rsid w:val="00916277"/>
    <w:rsid w:val="00917514"/>
    <w:rsid w:val="00923EB4"/>
    <w:rsid w:val="00930F92"/>
    <w:rsid w:val="00942D2C"/>
    <w:rsid w:val="00971723"/>
    <w:rsid w:val="00971EE3"/>
    <w:rsid w:val="00974BA4"/>
    <w:rsid w:val="00985D3D"/>
    <w:rsid w:val="00987A43"/>
    <w:rsid w:val="00987D65"/>
    <w:rsid w:val="00995B6C"/>
    <w:rsid w:val="009C06BB"/>
    <w:rsid w:val="009C2319"/>
    <w:rsid w:val="009E2BED"/>
    <w:rsid w:val="00A27B94"/>
    <w:rsid w:val="00A31D16"/>
    <w:rsid w:val="00A47AD9"/>
    <w:rsid w:val="00A634D7"/>
    <w:rsid w:val="00A702CF"/>
    <w:rsid w:val="00A835E8"/>
    <w:rsid w:val="00AA0AC1"/>
    <w:rsid w:val="00AA6329"/>
    <w:rsid w:val="00AB0C26"/>
    <w:rsid w:val="00AB0F61"/>
    <w:rsid w:val="00AC1DAC"/>
    <w:rsid w:val="00AC279B"/>
    <w:rsid w:val="00AD17B8"/>
    <w:rsid w:val="00AD3B73"/>
    <w:rsid w:val="00AE31D6"/>
    <w:rsid w:val="00AF40A1"/>
    <w:rsid w:val="00B00ED0"/>
    <w:rsid w:val="00B06F35"/>
    <w:rsid w:val="00B1513C"/>
    <w:rsid w:val="00B157F2"/>
    <w:rsid w:val="00B21F73"/>
    <w:rsid w:val="00B35724"/>
    <w:rsid w:val="00B45F59"/>
    <w:rsid w:val="00B52593"/>
    <w:rsid w:val="00B53E37"/>
    <w:rsid w:val="00B56C3B"/>
    <w:rsid w:val="00B63F91"/>
    <w:rsid w:val="00B707D7"/>
    <w:rsid w:val="00B73BAF"/>
    <w:rsid w:val="00B83D81"/>
    <w:rsid w:val="00BB0DD9"/>
    <w:rsid w:val="00BB1697"/>
    <w:rsid w:val="00BC5453"/>
    <w:rsid w:val="00BD0BA8"/>
    <w:rsid w:val="00BD15A0"/>
    <w:rsid w:val="00BD2F3D"/>
    <w:rsid w:val="00BF6B92"/>
    <w:rsid w:val="00BF7042"/>
    <w:rsid w:val="00C068CB"/>
    <w:rsid w:val="00C071DA"/>
    <w:rsid w:val="00C12D6C"/>
    <w:rsid w:val="00C140E9"/>
    <w:rsid w:val="00C14899"/>
    <w:rsid w:val="00C34963"/>
    <w:rsid w:val="00C3648A"/>
    <w:rsid w:val="00C40C9F"/>
    <w:rsid w:val="00C415CB"/>
    <w:rsid w:val="00C61E24"/>
    <w:rsid w:val="00C656EC"/>
    <w:rsid w:val="00C720AE"/>
    <w:rsid w:val="00C7666C"/>
    <w:rsid w:val="00C77641"/>
    <w:rsid w:val="00C83380"/>
    <w:rsid w:val="00C9184A"/>
    <w:rsid w:val="00CA3646"/>
    <w:rsid w:val="00CC22B1"/>
    <w:rsid w:val="00CD2FF0"/>
    <w:rsid w:val="00CD5166"/>
    <w:rsid w:val="00CE3FBC"/>
    <w:rsid w:val="00CF77D9"/>
    <w:rsid w:val="00D06F96"/>
    <w:rsid w:val="00D16ECE"/>
    <w:rsid w:val="00D31A3D"/>
    <w:rsid w:val="00D42C33"/>
    <w:rsid w:val="00D4728D"/>
    <w:rsid w:val="00D52293"/>
    <w:rsid w:val="00D62FF8"/>
    <w:rsid w:val="00D76E9C"/>
    <w:rsid w:val="00D81084"/>
    <w:rsid w:val="00D836A1"/>
    <w:rsid w:val="00D8461C"/>
    <w:rsid w:val="00DB1DEB"/>
    <w:rsid w:val="00DC41E6"/>
    <w:rsid w:val="00DD254E"/>
    <w:rsid w:val="00DD3FB0"/>
    <w:rsid w:val="00DD40EF"/>
    <w:rsid w:val="00DE113D"/>
    <w:rsid w:val="00DE2B36"/>
    <w:rsid w:val="00DE523A"/>
    <w:rsid w:val="00DF742D"/>
    <w:rsid w:val="00DF7DED"/>
    <w:rsid w:val="00E10C22"/>
    <w:rsid w:val="00E128AE"/>
    <w:rsid w:val="00E160E0"/>
    <w:rsid w:val="00E32AAC"/>
    <w:rsid w:val="00E35989"/>
    <w:rsid w:val="00E40A73"/>
    <w:rsid w:val="00E44925"/>
    <w:rsid w:val="00E504E6"/>
    <w:rsid w:val="00E555C5"/>
    <w:rsid w:val="00E5592B"/>
    <w:rsid w:val="00E66377"/>
    <w:rsid w:val="00E664E4"/>
    <w:rsid w:val="00E71162"/>
    <w:rsid w:val="00E829D3"/>
    <w:rsid w:val="00E84C59"/>
    <w:rsid w:val="00E872E5"/>
    <w:rsid w:val="00E92026"/>
    <w:rsid w:val="00E92F48"/>
    <w:rsid w:val="00EB66C8"/>
    <w:rsid w:val="00EC228A"/>
    <w:rsid w:val="00EC475F"/>
    <w:rsid w:val="00EE71B5"/>
    <w:rsid w:val="00EE74EF"/>
    <w:rsid w:val="00EE7AA4"/>
    <w:rsid w:val="00EF71E9"/>
    <w:rsid w:val="00F07BF1"/>
    <w:rsid w:val="00F23CFB"/>
    <w:rsid w:val="00F2408F"/>
    <w:rsid w:val="00F25AC9"/>
    <w:rsid w:val="00F27211"/>
    <w:rsid w:val="00F51BFB"/>
    <w:rsid w:val="00F6023D"/>
    <w:rsid w:val="00F623A4"/>
    <w:rsid w:val="00F65B50"/>
    <w:rsid w:val="00F702F1"/>
    <w:rsid w:val="00F90FC1"/>
    <w:rsid w:val="00F930FF"/>
    <w:rsid w:val="00F94701"/>
    <w:rsid w:val="00F9629F"/>
    <w:rsid w:val="00FA0B7E"/>
    <w:rsid w:val="00FA113A"/>
    <w:rsid w:val="00FA6596"/>
    <w:rsid w:val="00FC1068"/>
    <w:rsid w:val="00FC5BBC"/>
    <w:rsid w:val="00FC7D1E"/>
    <w:rsid w:val="00FD0A23"/>
    <w:rsid w:val="00FE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8F177"/>
  <w15:docId w15:val="{3A11C59D-6559-458A-9A2B-3ADE6A34B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119B"/>
  </w:style>
  <w:style w:type="paragraph" w:styleId="Heading1">
    <w:name w:val="heading 1"/>
    <w:basedOn w:val="Normal"/>
    <w:next w:val="Normal"/>
    <w:link w:val="Heading1Char"/>
    <w:uiPriority w:val="9"/>
    <w:qFormat/>
    <w:rsid w:val="0044425A"/>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2B4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6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175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1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19B"/>
    <w:rPr>
      <w:rFonts w:asciiTheme="majorHAnsi" w:eastAsiaTheme="majorEastAsia" w:hAnsiTheme="majorHAnsi" w:cstheme="majorBidi"/>
      <w:spacing w:val="-10"/>
      <w:kern w:val="28"/>
      <w:sz w:val="56"/>
      <w:szCs w:val="56"/>
    </w:rPr>
  </w:style>
  <w:style w:type="paragraph" w:customStyle="1" w:styleId="Default">
    <w:name w:val="Default"/>
    <w:rsid w:val="0008119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8119B"/>
    <w:rPr>
      <w:color w:val="0563C1" w:themeColor="hyperlink"/>
      <w:u w:val="single"/>
    </w:rPr>
  </w:style>
  <w:style w:type="paragraph" w:styleId="FootnoteText">
    <w:name w:val="footnote text"/>
    <w:basedOn w:val="Normal"/>
    <w:link w:val="FootnoteTextChar"/>
    <w:uiPriority w:val="99"/>
    <w:unhideWhenUsed/>
    <w:rsid w:val="0008119B"/>
    <w:pPr>
      <w:spacing w:after="0" w:line="240" w:lineRule="auto"/>
    </w:pPr>
    <w:rPr>
      <w:sz w:val="20"/>
      <w:szCs w:val="20"/>
    </w:rPr>
  </w:style>
  <w:style w:type="character" w:customStyle="1" w:styleId="FootnoteTextChar">
    <w:name w:val="Footnote Text Char"/>
    <w:basedOn w:val="DefaultParagraphFont"/>
    <w:link w:val="FootnoteText"/>
    <w:uiPriority w:val="99"/>
    <w:rsid w:val="0008119B"/>
    <w:rPr>
      <w:sz w:val="20"/>
      <w:szCs w:val="20"/>
    </w:rPr>
  </w:style>
  <w:style w:type="character" w:styleId="FootnoteReference">
    <w:name w:val="footnote reference"/>
    <w:basedOn w:val="DefaultParagraphFont"/>
    <w:uiPriority w:val="99"/>
    <w:semiHidden/>
    <w:unhideWhenUsed/>
    <w:rsid w:val="0008119B"/>
    <w:rPr>
      <w:vertAlign w:val="superscript"/>
    </w:rPr>
  </w:style>
  <w:style w:type="character" w:customStyle="1" w:styleId="Heading1Char">
    <w:name w:val="Heading 1 Char"/>
    <w:basedOn w:val="DefaultParagraphFont"/>
    <w:link w:val="Heading1"/>
    <w:uiPriority w:val="9"/>
    <w:rsid w:val="0044425A"/>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7D5013"/>
    <w:pPr>
      <w:ind w:left="720"/>
      <w:contextualSpacing/>
    </w:pPr>
  </w:style>
  <w:style w:type="paragraph" w:styleId="HTMLPreformatted">
    <w:name w:val="HTML Preformatted"/>
    <w:basedOn w:val="Normal"/>
    <w:link w:val="HTMLPreformattedChar"/>
    <w:uiPriority w:val="99"/>
    <w:semiHidden/>
    <w:unhideWhenUsed/>
    <w:rsid w:val="0034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2D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B4E46"/>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2B4E4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D836A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A31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D16"/>
    <w:rPr>
      <w:rFonts w:ascii="Tahoma" w:hAnsi="Tahoma" w:cs="Tahoma"/>
      <w:sz w:val="16"/>
      <w:szCs w:val="16"/>
    </w:rPr>
  </w:style>
  <w:style w:type="paragraph" w:styleId="Footer">
    <w:name w:val="footer"/>
    <w:basedOn w:val="Normal"/>
    <w:link w:val="FooterChar"/>
    <w:uiPriority w:val="99"/>
    <w:unhideWhenUsed/>
    <w:rsid w:val="00A31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D16"/>
  </w:style>
  <w:style w:type="character" w:customStyle="1" w:styleId="apple-converted-space">
    <w:name w:val="apple-converted-space"/>
    <w:basedOn w:val="DefaultParagraphFont"/>
    <w:rsid w:val="00FC7D1E"/>
  </w:style>
  <w:style w:type="paragraph" w:customStyle="1" w:styleId="TableFigure">
    <w:name w:val="Table/Figure"/>
    <w:basedOn w:val="Normal"/>
    <w:uiPriority w:val="4"/>
    <w:qFormat/>
    <w:rsid w:val="00FC7D1E"/>
    <w:pPr>
      <w:spacing w:before="240" w:after="0" w:line="480" w:lineRule="auto"/>
      <w:contextualSpacing/>
    </w:pPr>
    <w:rPr>
      <w:rFonts w:eastAsiaTheme="minorEastAsia"/>
      <w:kern w:val="24"/>
      <w:sz w:val="24"/>
      <w:szCs w:val="24"/>
      <w:lang w:eastAsia="ja-JP"/>
    </w:rPr>
  </w:style>
  <w:style w:type="character" w:styleId="Emphasis">
    <w:name w:val="Emphasis"/>
    <w:basedOn w:val="DefaultParagraphFont"/>
    <w:uiPriority w:val="20"/>
    <w:unhideWhenUsed/>
    <w:qFormat/>
    <w:rsid w:val="00E872E5"/>
    <w:rPr>
      <w:i/>
      <w:iCs/>
    </w:rPr>
  </w:style>
  <w:style w:type="character" w:styleId="CommentReference">
    <w:name w:val="annotation reference"/>
    <w:basedOn w:val="DefaultParagraphFont"/>
    <w:uiPriority w:val="99"/>
    <w:semiHidden/>
    <w:unhideWhenUsed/>
    <w:rsid w:val="004523F0"/>
    <w:rPr>
      <w:sz w:val="16"/>
      <w:szCs w:val="16"/>
    </w:rPr>
  </w:style>
  <w:style w:type="paragraph" w:styleId="CommentText">
    <w:name w:val="annotation text"/>
    <w:basedOn w:val="Normal"/>
    <w:link w:val="CommentTextChar"/>
    <w:uiPriority w:val="99"/>
    <w:semiHidden/>
    <w:unhideWhenUsed/>
    <w:rsid w:val="004523F0"/>
    <w:pPr>
      <w:spacing w:line="240" w:lineRule="auto"/>
    </w:pPr>
    <w:rPr>
      <w:sz w:val="20"/>
      <w:szCs w:val="20"/>
    </w:rPr>
  </w:style>
  <w:style w:type="character" w:customStyle="1" w:styleId="CommentTextChar">
    <w:name w:val="Comment Text Char"/>
    <w:basedOn w:val="DefaultParagraphFont"/>
    <w:link w:val="CommentText"/>
    <w:uiPriority w:val="99"/>
    <w:semiHidden/>
    <w:rsid w:val="004523F0"/>
    <w:rPr>
      <w:sz w:val="20"/>
      <w:szCs w:val="20"/>
    </w:rPr>
  </w:style>
  <w:style w:type="paragraph" w:styleId="CommentSubject">
    <w:name w:val="annotation subject"/>
    <w:basedOn w:val="CommentText"/>
    <w:next w:val="CommentText"/>
    <w:link w:val="CommentSubjectChar"/>
    <w:uiPriority w:val="99"/>
    <w:semiHidden/>
    <w:unhideWhenUsed/>
    <w:rsid w:val="004523F0"/>
    <w:rPr>
      <w:b/>
      <w:bCs/>
    </w:rPr>
  </w:style>
  <w:style w:type="character" w:customStyle="1" w:styleId="CommentSubjectChar">
    <w:name w:val="Comment Subject Char"/>
    <w:basedOn w:val="CommentTextChar"/>
    <w:link w:val="CommentSubject"/>
    <w:uiPriority w:val="99"/>
    <w:semiHidden/>
    <w:rsid w:val="004523F0"/>
    <w:rPr>
      <w:b/>
      <w:bCs/>
      <w:sz w:val="20"/>
      <w:szCs w:val="20"/>
    </w:rPr>
  </w:style>
  <w:style w:type="paragraph" w:styleId="Header">
    <w:name w:val="header"/>
    <w:basedOn w:val="Normal"/>
    <w:link w:val="HeaderChar"/>
    <w:uiPriority w:val="99"/>
    <w:unhideWhenUsed/>
    <w:rsid w:val="003B1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FF5"/>
  </w:style>
  <w:style w:type="paragraph" w:styleId="Revision">
    <w:name w:val="Revision"/>
    <w:hidden/>
    <w:uiPriority w:val="99"/>
    <w:semiHidden/>
    <w:rsid w:val="006B1356"/>
    <w:pPr>
      <w:spacing w:after="0" w:line="240" w:lineRule="auto"/>
    </w:pPr>
  </w:style>
  <w:style w:type="character" w:customStyle="1" w:styleId="Heading4Char">
    <w:name w:val="Heading 4 Char"/>
    <w:basedOn w:val="DefaultParagraphFont"/>
    <w:link w:val="Heading4"/>
    <w:uiPriority w:val="9"/>
    <w:rsid w:val="009175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1018">
      <w:bodyDiv w:val="1"/>
      <w:marLeft w:val="0"/>
      <w:marRight w:val="0"/>
      <w:marTop w:val="0"/>
      <w:marBottom w:val="0"/>
      <w:divBdr>
        <w:top w:val="none" w:sz="0" w:space="0" w:color="auto"/>
        <w:left w:val="none" w:sz="0" w:space="0" w:color="auto"/>
        <w:bottom w:val="none" w:sz="0" w:space="0" w:color="auto"/>
        <w:right w:val="none" w:sz="0" w:space="0" w:color="auto"/>
      </w:divBdr>
    </w:div>
    <w:div w:id="153104426">
      <w:bodyDiv w:val="1"/>
      <w:marLeft w:val="0"/>
      <w:marRight w:val="0"/>
      <w:marTop w:val="0"/>
      <w:marBottom w:val="0"/>
      <w:divBdr>
        <w:top w:val="none" w:sz="0" w:space="0" w:color="auto"/>
        <w:left w:val="none" w:sz="0" w:space="0" w:color="auto"/>
        <w:bottom w:val="none" w:sz="0" w:space="0" w:color="auto"/>
        <w:right w:val="none" w:sz="0" w:space="0" w:color="auto"/>
      </w:divBdr>
    </w:div>
    <w:div w:id="275258705">
      <w:bodyDiv w:val="1"/>
      <w:marLeft w:val="0"/>
      <w:marRight w:val="0"/>
      <w:marTop w:val="0"/>
      <w:marBottom w:val="0"/>
      <w:divBdr>
        <w:top w:val="none" w:sz="0" w:space="0" w:color="auto"/>
        <w:left w:val="none" w:sz="0" w:space="0" w:color="auto"/>
        <w:bottom w:val="none" w:sz="0" w:space="0" w:color="auto"/>
        <w:right w:val="none" w:sz="0" w:space="0" w:color="auto"/>
      </w:divBdr>
    </w:div>
    <w:div w:id="695733252">
      <w:bodyDiv w:val="1"/>
      <w:marLeft w:val="0"/>
      <w:marRight w:val="0"/>
      <w:marTop w:val="0"/>
      <w:marBottom w:val="0"/>
      <w:divBdr>
        <w:top w:val="none" w:sz="0" w:space="0" w:color="auto"/>
        <w:left w:val="none" w:sz="0" w:space="0" w:color="auto"/>
        <w:bottom w:val="none" w:sz="0" w:space="0" w:color="auto"/>
        <w:right w:val="none" w:sz="0" w:space="0" w:color="auto"/>
      </w:divBdr>
    </w:div>
    <w:div w:id="838496143">
      <w:bodyDiv w:val="1"/>
      <w:marLeft w:val="0"/>
      <w:marRight w:val="0"/>
      <w:marTop w:val="0"/>
      <w:marBottom w:val="0"/>
      <w:divBdr>
        <w:top w:val="none" w:sz="0" w:space="0" w:color="auto"/>
        <w:left w:val="none" w:sz="0" w:space="0" w:color="auto"/>
        <w:bottom w:val="none" w:sz="0" w:space="0" w:color="auto"/>
        <w:right w:val="none" w:sz="0" w:space="0" w:color="auto"/>
      </w:divBdr>
    </w:div>
    <w:div w:id="844393295">
      <w:bodyDiv w:val="1"/>
      <w:marLeft w:val="0"/>
      <w:marRight w:val="0"/>
      <w:marTop w:val="0"/>
      <w:marBottom w:val="0"/>
      <w:divBdr>
        <w:top w:val="none" w:sz="0" w:space="0" w:color="auto"/>
        <w:left w:val="none" w:sz="0" w:space="0" w:color="auto"/>
        <w:bottom w:val="none" w:sz="0" w:space="0" w:color="auto"/>
        <w:right w:val="none" w:sz="0" w:space="0" w:color="auto"/>
      </w:divBdr>
    </w:div>
    <w:div w:id="1310213317">
      <w:bodyDiv w:val="1"/>
      <w:marLeft w:val="0"/>
      <w:marRight w:val="0"/>
      <w:marTop w:val="0"/>
      <w:marBottom w:val="0"/>
      <w:divBdr>
        <w:top w:val="none" w:sz="0" w:space="0" w:color="auto"/>
        <w:left w:val="none" w:sz="0" w:space="0" w:color="auto"/>
        <w:bottom w:val="none" w:sz="0" w:space="0" w:color="auto"/>
        <w:right w:val="none" w:sz="0" w:space="0" w:color="auto"/>
      </w:divBdr>
    </w:div>
    <w:div w:id="1968973399">
      <w:bodyDiv w:val="1"/>
      <w:marLeft w:val="0"/>
      <w:marRight w:val="0"/>
      <w:marTop w:val="0"/>
      <w:marBottom w:val="0"/>
      <w:divBdr>
        <w:top w:val="none" w:sz="0" w:space="0" w:color="auto"/>
        <w:left w:val="none" w:sz="0" w:space="0" w:color="auto"/>
        <w:bottom w:val="none" w:sz="0" w:space="0" w:color="auto"/>
        <w:right w:val="none" w:sz="0" w:space="0" w:color="auto"/>
      </w:divBdr>
    </w:div>
    <w:div w:id="199880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nuccore/1052489052?report=fasta" TargetMode="External"/><Relationship Id="rId18" Type="http://schemas.openxmlformats.org/officeDocument/2006/relationships/hyperlink" Target="http://www.who.int/malaria/media/world-malaria-report-2015/en/" TargetMode="External"/><Relationship Id="rId26" Type="http://schemas.openxmlformats.org/officeDocument/2006/relationships/hyperlink" Target="https://upload.wikimedia.org/wikipedia/commons/f/fa/Plasmodium.png" TargetMode="External"/><Relationship Id="rId39" Type="http://schemas.openxmlformats.org/officeDocument/2006/relationships/hyperlink" Target="http://127.0.0.1:8000/" TargetMode="External"/><Relationship Id="rId21" Type="http://schemas.openxmlformats.org/officeDocument/2006/relationships/hyperlink" Target="ftp://ftp.ensemblgenomes.org/pub/protists/release-32/fasta/plasmodium_falciparum/dna/" TargetMode="External"/><Relationship Id="rId34" Type="http://schemas.openxmlformats.org/officeDocument/2006/relationships/hyperlink" Target="http://europepmc.org/abstract/MED/9784136" TargetMode="External"/><Relationship Id="rId42" Type="http://schemas.openxmlformats.org/officeDocument/2006/relationships/hyperlink" Target="https://www.ncbi.nlm.nih.gov/nuccore/8346980?report=fasta" TargetMode="External"/><Relationship Id="rId47" Type="http://schemas.openxmlformats.org/officeDocument/2006/relationships/image" Target="media/image7.tiff"/><Relationship Id="rId50" Type="http://schemas.openxmlformats.org/officeDocument/2006/relationships/image" Target="media/image10.tiff"/><Relationship Id="rId55" Type="http://schemas.openxmlformats.org/officeDocument/2006/relationships/image" Target="media/image14.e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ftp.ensemblgenomes.org/pub/protists/release-34/fasta/leishmania_major/dna/" TargetMode="External"/><Relationship Id="rId20" Type="http://schemas.openxmlformats.org/officeDocument/2006/relationships/hyperlink" Target="https://www.virtualbox.org/wiki/Downloads" TargetMode="External"/><Relationship Id="rId29" Type="http://schemas.openxmlformats.org/officeDocument/2006/relationships/hyperlink" Target="http://protists.ensembl.org/Trypanosoma_cruzi_dm28c/Info/Index" TargetMode="External"/><Relationship Id="rId41" Type="http://schemas.openxmlformats.org/officeDocument/2006/relationships/image" Target="media/image4.png"/><Relationship Id="rId54" Type="http://schemas.openxmlformats.org/officeDocument/2006/relationships/package" Target="embeddings/Microsoft_Excel_Worksheet.xlsx"/><Relationship Id="rId62" Type="http://schemas.openxmlformats.org/officeDocument/2006/relationships/package" Target="embeddings/Microsoft_Excel_Worksheet4.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ensemblgenomes.org/pub/protists/release-32/fasta/plasmodium_falciparum/dna/" TargetMode="External"/><Relationship Id="rId24" Type="http://schemas.openxmlformats.org/officeDocument/2006/relationships/hyperlink" Target="https://www.ncbi.nlm.nih.gov/pmc/articles/PMC4042851/figure/RSOB140045F1/" TargetMode="External"/><Relationship Id="rId32" Type="http://schemas.openxmlformats.org/officeDocument/2006/relationships/hyperlink" Target="http://europepmc.org/abstract/MED/16020728" TargetMode="External"/><Relationship Id="rId37" Type="http://schemas.openxmlformats.org/officeDocument/2006/relationships/hyperlink" Target="ftp://ftp.ebi.ac.uk/pub/databases/chembl/VM/myChEMBL/releases/" TargetMode="External"/><Relationship Id="rId40" Type="http://schemas.openxmlformats.org/officeDocument/2006/relationships/image" Target="media/image3.png"/><Relationship Id="rId45" Type="http://schemas.openxmlformats.org/officeDocument/2006/relationships/image" Target="media/image5.tiff"/><Relationship Id="rId53" Type="http://schemas.openxmlformats.org/officeDocument/2006/relationships/image" Target="media/image13.emf"/><Relationship Id="rId58" Type="http://schemas.openxmlformats.org/officeDocument/2006/relationships/package" Target="embeddings/Microsoft_Excel_Worksheet2.xlsx"/><Relationship Id="rId5" Type="http://schemas.openxmlformats.org/officeDocument/2006/relationships/webSettings" Target="webSettings.xml"/><Relationship Id="rId15" Type="http://schemas.openxmlformats.org/officeDocument/2006/relationships/hyperlink" Target="http://protists.ensembl.org/Trypanosoma_cruzi_dm28c/Info/Index" TargetMode="External"/><Relationship Id="rId23" Type="http://schemas.openxmlformats.org/officeDocument/2006/relationships/hyperlink" Target="https://www.ncbi.nlm.nih.gov/nuccore/1052489052?report=fasta" TargetMode="External"/><Relationship Id="rId28" Type="http://schemas.openxmlformats.org/officeDocument/2006/relationships/hyperlink" Target="http://europepmc.org/abstract/MED/16020726" TargetMode="External"/><Relationship Id="rId36" Type="http://schemas.openxmlformats.org/officeDocument/2006/relationships/image" Target="media/image2.png"/><Relationship Id="rId49" Type="http://schemas.openxmlformats.org/officeDocument/2006/relationships/image" Target="media/image9.tiff"/><Relationship Id="rId57" Type="http://schemas.openxmlformats.org/officeDocument/2006/relationships/image" Target="media/image15.emf"/><Relationship Id="rId61" Type="http://schemas.openxmlformats.org/officeDocument/2006/relationships/image" Target="media/image17.emf"/><Relationship Id="rId10" Type="http://schemas.openxmlformats.org/officeDocument/2006/relationships/hyperlink" Target="https://virtualboximages.com" TargetMode="External"/><Relationship Id="rId19" Type="http://schemas.openxmlformats.org/officeDocument/2006/relationships/hyperlink" Target="http://doi.org/10.1093/bioinformatics/btt666" TargetMode="External"/><Relationship Id="rId31" Type="http://schemas.openxmlformats.org/officeDocument/2006/relationships/hyperlink" Target="ftp://ftp.ensemblgenomes.org/pub/protists/release-34/fasta/leishmania_major/dna/" TargetMode="External"/><Relationship Id="rId44" Type="http://schemas.openxmlformats.org/officeDocument/2006/relationships/hyperlink" Target="ftp://ftp.ensemblgenomes.org/pub/protists/release-32/fasta/plasmodium_falciparum/dna/" TargetMode="External"/><Relationship Id="rId52" Type="http://schemas.openxmlformats.org/officeDocument/2006/relationships/image" Target="media/image12.tiff"/><Relationship Id="rId60" Type="http://schemas.openxmlformats.org/officeDocument/2006/relationships/package" Target="embeddings/Microsoft_Excel_Worksheet3.xlsx"/><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virtualbox.org/" TargetMode="External"/><Relationship Id="rId14" Type="http://schemas.openxmlformats.org/officeDocument/2006/relationships/hyperlink" Target="ftp://ftp.ensemblgenomes.org/pub/protists/release-34/fasta/trypanosoma_brucei/dna/" TargetMode="External"/><Relationship Id="rId22" Type="http://schemas.openxmlformats.org/officeDocument/2006/relationships/hyperlink" Target="https://www.ncbi.nlm.nih.gov/nuccore/8346980?report=fasta" TargetMode="External"/><Relationship Id="rId27" Type="http://schemas.openxmlformats.org/officeDocument/2006/relationships/hyperlink" Target="ftp://ftp.ensemblgenomes.org/pub/protists/release-34/fasta/trypanosoma_brucei/dna/" TargetMode="External"/><Relationship Id="rId30" Type="http://schemas.openxmlformats.org/officeDocument/2006/relationships/hyperlink" Target="http://europepmc.org/abstract/MED/24482508" TargetMode="External"/><Relationship Id="rId35" Type="http://schemas.openxmlformats.org/officeDocument/2006/relationships/image" Target="media/image1.png"/><Relationship Id="rId43" Type="http://schemas.openxmlformats.org/officeDocument/2006/relationships/hyperlink" Target="https://www.ncbi.nlm.nih.gov/nuccore/1052489052?report=fasta" TargetMode="External"/><Relationship Id="rId48" Type="http://schemas.openxmlformats.org/officeDocument/2006/relationships/image" Target="media/image8.tiff"/><Relationship Id="rId56" Type="http://schemas.openxmlformats.org/officeDocument/2006/relationships/package" Target="embeddings/Microsoft_Excel_Worksheet1.xlsx"/><Relationship Id="rId64" Type="http://schemas.openxmlformats.org/officeDocument/2006/relationships/fontTable" Target="fontTable.xml"/><Relationship Id="rId8" Type="http://schemas.openxmlformats.org/officeDocument/2006/relationships/hyperlink" Target="mailto:jbsing@brandeis.edu" TargetMode="External"/><Relationship Id="rId51" Type="http://schemas.openxmlformats.org/officeDocument/2006/relationships/image" Target="media/image11.tiff"/><Relationship Id="rId3" Type="http://schemas.openxmlformats.org/officeDocument/2006/relationships/styles" Target="styles.xml"/><Relationship Id="rId12" Type="http://schemas.openxmlformats.org/officeDocument/2006/relationships/hyperlink" Target="https://www.ncbi.nlm.nih.gov/nuccore/8346980?report=fasta" TargetMode="External"/><Relationship Id="rId17"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25" Type="http://schemas.openxmlformats.org/officeDocument/2006/relationships/hyperlink" Target="http://creativecommons.org/licenses/by/3.0/" TargetMode="External"/><Relationship Id="rId33" Type="http://schemas.openxmlformats.org/officeDocument/2006/relationships/hyperlink" Target="ftp://ftp.ensemblgenomes.org/pub/bacteria/release-34/fasta/bacteria_0_collection/chlamydia_trachomatis_d_uw_3_cx/dna/Chlamydia_trachomatis_d_uw_3_cx.ASM872v1.dna.chromosome.Chromosome.fa.gz" TargetMode="External"/><Relationship Id="rId38" Type="http://schemas.openxmlformats.org/officeDocument/2006/relationships/hyperlink" Target="https://www.vagrantup.com/downloads.html" TargetMode="External"/><Relationship Id="rId46" Type="http://schemas.openxmlformats.org/officeDocument/2006/relationships/image" Target="media/image6.png"/><Relationship Id="rId59"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EF1AA-0BCC-4F06-BFB4-9CEE5E8A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3415</TotalTime>
  <Pages>55</Pages>
  <Words>10003</Words>
  <Characters>57021</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219</cp:revision>
  <dcterms:created xsi:type="dcterms:W3CDTF">2016-11-28T01:23:00Z</dcterms:created>
  <dcterms:modified xsi:type="dcterms:W3CDTF">2017-10-11T03:08:00Z</dcterms:modified>
</cp:coreProperties>
</file>